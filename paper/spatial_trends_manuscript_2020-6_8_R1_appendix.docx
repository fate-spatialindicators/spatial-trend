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D6FD2" w14:textId="65B75AD1" w:rsidR="003F6EE6" w:rsidRDefault="003F6EE6" w:rsidP="00140B5D">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SIMULATIO</w:t>
      </w:r>
      <w:bookmarkStart w:id="0" w:name="_GoBack"/>
      <w:bookmarkEnd w:id="0"/>
      <w:r>
        <w:rPr>
          <w:rFonts w:ascii="Times New Roman" w:eastAsia="Times New Roman" w:hAnsi="Times New Roman" w:cs="Times New Roman"/>
          <w:sz w:val="24"/>
          <w:szCs w:val="24"/>
          <w:lang w:val="en-CA"/>
        </w:rPr>
        <w:t>N OVERVIEW</w:t>
      </w:r>
    </w:p>
    <w:p w14:paraId="5EF84064" w14:textId="489B98D1" w:rsidR="004E0A1A" w:rsidRPr="00084324" w:rsidRDefault="003F6EE6" w:rsidP="0008432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rPr>
        <w:tab/>
        <w:t xml:space="preserve">For each </w:t>
      </w:r>
      <w:r>
        <w:rPr>
          <w:rFonts w:ascii="Times New Roman" w:eastAsia="Times New Roman" w:hAnsi="Times New Roman" w:cs="Times New Roman"/>
          <w:sz w:val="24"/>
          <w:szCs w:val="24"/>
          <w:lang w:val="en-CA"/>
        </w:rPr>
        <w:t xml:space="preserve">combination of parameters (Table S1), we generated 100 </w:t>
      </w:r>
      <w:r w:rsidR="007B3910">
        <w:rPr>
          <w:rFonts w:ascii="Times New Roman" w:eastAsia="Times New Roman" w:hAnsi="Times New Roman" w:cs="Times New Roman"/>
          <w:sz w:val="24"/>
          <w:szCs w:val="24"/>
          <w:lang w:val="en-CA"/>
        </w:rPr>
        <w:t xml:space="preserve">simulated datasets. First, we simulated random coordinates </w:t>
      </w:r>
      <w:r w:rsidR="007B3910">
        <w:rPr>
          <w:rFonts w:ascii="Times New Roman" w:eastAsia="Times New Roman" w:hAnsi="Times New Roman" w:cs="Times New Roman"/>
          <w:sz w:val="24"/>
          <w:szCs w:val="24"/>
          <w:lang w:val="en-CA"/>
        </w:rPr>
        <w:t xml:space="preserve">representing the locations </w:t>
      </w:r>
      <w:r w:rsidR="00A64E21">
        <w:rPr>
          <w:rFonts w:ascii="Times New Roman" w:eastAsia="Times New Roman" w:hAnsi="Times New Roman" w:cs="Times New Roman"/>
          <w:sz w:val="24"/>
          <w:szCs w:val="24"/>
          <w:lang w:val="en-CA"/>
        </w:rPr>
        <w:t xml:space="preserve">of observed data </w:t>
      </w:r>
      <w:r w:rsidR="007B3910">
        <w:rPr>
          <w:rFonts w:ascii="Times New Roman" w:eastAsia="Times New Roman" w:hAnsi="Times New Roman" w:cs="Times New Roman"/>
          <w:sz w:val="24"/>
          <w:szCs w:val="24"/>
          <w:lang w:val="en-CA"/>
        </w:rPr>
        <w:t xml:space="preserve">(40 points, </w:t>
      </w:r>
      <w:r w:rsidR="00A64E21">
        <w:rPr>
          <w:rFonts w:ascii="Times New Roman" w:eastAsia="Times New Roman" w:hAnsi="Times New Roman" w:cs="Times New Roman"/>
          <w:sz w:val="24"/>
          <w:szCs w:val="24"/>
          <w:lang w:val="en-CA"/>
        </w:rPr>
        <w:t xml:space="preserve">uniform </w:t>
      </w:r>
      <w:r w:rsidR="007B3910">
        <w:rPr>
          <w:rFonts w:ascii="Times New Roman" w:eastAsia="Times New Roman" w:hAnsi="Times New Roman" w:cs="Times New Roman"/>
          <w:sz w:val="24"/>
          <w:szCs w:val="24"/>
          <w:lang w:val="en-CA"/>
        </w:rPr>
        <w:t>on a grid from 0-10 in the x- and y-axes). Using these kno</w:t>
      </w:r>
      <w:r w:rsidR="007B3910">
        <w:rPr>
          <w:rFonts w:ascii="Times New Roman" w:eastAsia="Times New Roman" w:hAnsi="Times New Roman" w:cs="Times New Roman"/>
          <w:sz w:val="24"/>
          <w:szCs w:val="24"/>
          <w:lang w:val="en-CA"/>
        </w:rPr>
        <w:t>t locations, parameter values (Table S1), we</w:t>
      </w:r>
      <w:r w:rsidR="007B3910">
        <w:rPr>
          <w:rFonts w:ascii="Times New Roman" w:eastAsia="Times New Roman" w:hAnsi="Times New Roman" w:cs="Times New Roman"/>
          <w:sz w:val="24"/>
          <w:szCs w:val="24"/>
          <w:lang w:val="en-CA"/>
        </w:rPr>
        <w:t xml:space="preserve"> simulated data </w:t>
      </w:r>
      <w:r w:rsidR="007B3910">
        <w:rPr>
          <w:rFonts w:ascii="Times New Roman" w:eastAsia="Times New Roman" w:hAnsi="Times New Roman" w:cs="Times New Roman"/>
          <w:sz w:val="24"/>
          <w:szCs w:val="24"/>
          <w:lang w:val="en-CA"/>
        </w:rPr>
        <w:t xml:space="preserve">from a spatial </w:t>
      </w:r>
      <w:proofErr w:type="spellStart"/>
      <w:r w:rsidR="007B3910">
        <w:rPr>
          <w:rFonts w:ascii="Times New Roman" w:eastAsia="Times New Roman" w:hAnsi="Times New Roman" w:cs="Times New Roman"/>
          <w:sz w:val="24"/>
          <w:szCs w:val="24"/>
          <w:lang w:val="en-CA"/>
        </w:rPr>
        <w:t>Matern</w:t>
      </w:r>
      <w:proofErr w:type="spellEnd"/>
      <w:r w:rsidR="007B3910">
        <w:rPr>
          <w:rFonts w:ascii="Times New Roman" w:eastAsia="Times New Roman" w:hAnsi="Times New Roman" w:cs="Times New Roman"/>
          <w:sz w:val="24"/>
          <w:szCs w:val="24"/>
          <w:lang w:val="en-CA"/>
        </w:rPr>
        <w:t xml:space="preserve"> process using the </w:t>
      </w:r>
      <w:proofErr w:type="spellStart"/>
      <w:proofErr w:type="gramStart"/>
      <w:r w:rsidR="007B3910" w:rsidRPr="007B3910">
        <w:rPr>
          <w:rFonts w:ascii="Times New Roman" w:eastAsia="Times New Roman" w:hAnsi="Times New Roman" w:cs="Times New Roman"/>
          <w:sz w:val="24"/>
          <w:szCs w:val="24"/>
          <w:lang w:val="en-CA"/>
        </w:rPr>
        <w:t>RandomFields</w:t>
      </w:r>
      <w:proofErr w:type="spellEnd"/>
      <w:r w:rsidR="007B3910" w:rsidRPr="007B3910">
        <w:rPr>
          <w:rFonts w:ascii="Times New Roman" w:eastAsia="Times New Roman" w:hAnsi="Times New Roman" w:cs="Times New Roman"/>
          <w:sz w:val="24"/>
          <w:szCs w:val="24"/>
          <w:lang w:val="en-CA"/>
        </w:rPr>
        <w:t>::</w:t>
      </w:r>
      <w:proofErr w:type="spellStart"/>
      <w:proofErr w:type="gramEnd"/>
      <w:r w:rsidR="007B3910" w:rsidRPr="007B3910">
        <w:rPr>
          <w:rFonts w:ascii="Times New Roman" w:eastAsia="Times New Roman" w:hAnsi="Times New Roman" w:cs="Times New Roman"/>
          <w:sz w:val="24"/>
          <w:szCs w:val="24"/>
          <w:lang w:val="en-CA"/>
        </w:rPr>
        <w:t>RFsimulate</w:t>
      </w:r>
      <w:proofErr w:type="spellEnd"/>
      <w:r w:rsidR="007B3910">
        <w:rPr>
          <w:rFonts w:ascii="Times New Roman" w:eastAsia="Times New Roman" w:hAnsi="Times New Roman" w:cs="Times New Roman"/>
          <w:sz w:val="24"/>
          <w:szCs w:val="24"/>
          <w:lang w:val="en-CA"/>
        </w:rPr>
        <w:t>() function</w:t>
      </w:r>
      <w:r w:rsidR="00E23BAC">
        <w:rPr>
          <w:rFonts w:ascii="Times New Roman" w:eastAsia="Times New Roman" w:hAnsi="Times New Roman" w:cs="Times New Roman"/>
          <w:sz w:val="24"/>
          <w:szCs w:val="24"/>
          <w:lang w:val="en-CA"/>
        </w:rPr>
        <w:t xml:space="preserve">. We chose to simulate observations over a period of 10 years, and did not </w:t>
      </w:r>
      <w:r w:rsidR="00E23BAC">
        <w:rPr>
          <w:rFonts w:ascii="Times New Roman" w:eastAsia="Times New Roman" w:hAnsi="Times New Roman" w:cs="Times New Roman"/>
          <w:sz w:val="24"/>
          <w:szCs w:val="24"/>
          <w:lang w:val="en-CA"/>
        </w:rPr>
        <w:t>model any components of the model as being autoregressive</w:t>
      </w:r>
      <w:r w:rsidR="00E23BAC">
        <w:rPr>
          <w:rFonts w:ascii="Times New Roman" w:eastAsia="Times New Roman" w:hAnsi="Times New Roman" w:cs="Times New Roman"/>
          <w:sz w:val="24"/>
          <w:szCs w:val="24"/>
          <w:lang w:val="en-CA"/>
        </w:rPr>
        <w:t xml:space="preserve">. </w:t>
      </w:r>
      <w:r w:rsidR="004E0A1A">
        <w:rPr>
          <w:rFonts w:ascii="Times New Roman" w:eastAsia="Times New Roman" w:hAnsi="Times New Roman" w:cs="Times New Roman"/>
          <w:sz w:val="24"/>
          <w:szCs w:val="24"/>
          <w:lang w:val="en-CA"/>
        </w:rPr>
        <w:t>We</w:t>
      </w:r>
      <w:r w:rsidR="00E4072C">
        <w:rPr>
          <w:rFonts w:ascii="Times New Roman" w:eastAsia="Times New Roman" w:hAnsi="Times New Roman" w:cs="Times New Roman"/>
          <w:sz w:val="24"/>
          <w:szCs w:val="24"/>
          <w:lang w:val="en-CA"/>
        </w:rPr>
        <w:t xml:space="preserve"> simulated observations with a Gaussian error distribution</w:t>
      </w:r>
      <w:r w:rsidR="004E0A1A">
        <w:rPr>
          <w:rFonts w:ascii="Times New Roman" w:eastAsia="Times New Roman" w:hAnsi="Times New Roman" w:cs="Times New Roman"/>
          <w:sz w:val="24"/>
          <w:szCs w:val="24"/>
          <w:lang w:val="en-CA"/>
        </w:rPr>
        <w:t>, and assumed observation error to be constant over space and time</w:t>
      </w:r>
      <w:r w:rsidR="00E4072C">
        <w:rPr>
          <w:rFonts w:ascii="Times New Roman" w:eastAsia="Times New Roman" w:hAnsi="Times New Roman" w:cs="Times New Roman"/>
          <w:sz w:val="24"/>
          <w:szCs w:val="24"/>
          <w:lang w:val="en-CA"/>
        </w:rPr>
        <w:t xml:space="preserve">. </w:t>
      </w:r>
      <w:r w:rsidR="00E23BAC">
        <w:rPr>
          <w:rFonts w:ascii="Times New Roman" w:eastAsia="Times New Roman" w:hAnsi="Times New Roman" w:cs="Times New Roman"/>
          <w:sz w:val="24"/>
          <w:szCs w:val="24"/>
          <w:lang w:val="en-CA"/>
        </w:rPr>
        <w:t xml:space="preserve">Our code – specifically the function </w:t>
      </w:r>
      <w:proofErr w:type="spellStart"/>
      <w:proofErr w:type="gramStart"/>
      <w:r w:rsidR="00E23BAC" w:rsidRPr="00E23BAC">
        <w:rPr>
          <w:rFonts w:ascii="Times New Roman" w:eastAsia="Times New Roman" w:hAnsi="Times New Roman" w:cs="Times New Roman"/>
          <w:sz w:val="24"/>
          <w:szCs w:val="24"/>
          <w:lang w:val="en-CA"/>
        </w:rPr>
        <w:t>sdmTMB</w:t>
      </w:r>
      <w:proofErr w:type="spellEnd"/>
      <w:r w:rsidR="00E23BAC" w:rsidRPr="00E23BAC">
        <w:rPr>
          <w:rFonts w:ascii="Times New Roman" w:eastAsia="Times New Roman" w:hAnsi="Times New Roman" w:cs="Times New Roman"/>
          <w:sz w:val="24"/>
          <w:szCs w:val="24"/>
          <w:lang w:val="en-CA"/>
        </w:rPr>
        <w:t>::</w:t>
      </w:r>
      <w:proofErr w:type="gramEnd"/>
      <w:r w:rsidR="00E23BAC" w:rsidRPr="00E23BAC">
        <w:rPr>
          <w:rFonts w:ascii="Times New Roman" w:eastAsia="Times New Roman" w:hAnsi="Times New Roman" w:cs="Times New Roman"/>
          <w:sz w:val="24"/>
          <w:szCs w:val="24"/>
          <w:lang w:val="en-CA"/>
        </w:rPr>
        <w:t>sim</w:t>
      </w:r>
      <w:r w:rsidR="00E23BAC">
        <w:rPr>
          <w:rFonts w:ascii="Times New Roman" w:eastAsia="Times New Roman" w:hAnsi="Times New Roman" w:cs="Times New Roman"/>
          <w:sz w:val="24"/>
          <w:szCs w:val="24"/>
          <w:lang w:val="en-CA"/>
        </w:rPr>
        <w:t xml:space="preserve">() </w:t>
      </w:r>
      <w:r w:rsidR="00E23BAC">
        <w:rPr>
          <w:rFonts w:ascii="Times New Roman" w:eastAsia="Times New Roman" w:hAnsi="Times New Roman" w:cs="Times New Roman"/>
          <w:sz w:val="24"/>
          <w:szCs w:val="24"/>
          <w:lang w:val="en-CA"/>
        </w:rPr>
        <w:t xml:space="preserve">provides a wrapper for the </w:t>
      </w:r>
      <w:proofErr w:type="spellStart"/>
      <w:r w:rsidR="00E23BAC">
        <w:rPr>
          <w:rFonts w:ascii="Times New Roman" w:eastAsia="Times New Roman" w:hAnsi="Times New Roman" w:cs="Times New Roman"/>
          <w:sz w:val="24"/>
          <w:szCs w:val="24"/>
          <w:lang w:val="en-CA"/>
        </w:rPr>
        <w:t>RFsimulate</w:t>
      </w:r>
      <w:proofErr w:type="spellEnd"/>
      <w:r w:rsidR="00E23BAC">
        <w:rPr>
          <w:rFonts w:ascii="Times New Roman" w:eastAsia="Times New Roman" w:hAnsi="Times New Roman" w:cs="Times New Roman"/>
          <w:sz w:val="24"/>
          <w:szCs w:val="24"/>
          <w:lang w:val="en-CA"/>
        </w:rPr>
        <w:t>() function.</w:t>
      </w:r>
      <w:r w:rsidR="00A64E21">
        <w:rPr>
          <w:rFonts w:ascii="Times New Roman" w:eastAsia="Times New Roman" w:hAnsi="Times New Roman" w:cs="Times New Roman"/>
          <w:sz w:val="24"/>
          <w:szCs w:val="24"/>
          <w:lang w:val="en-CA"/>
        </w:rPr>
        <w:t xml:space="preserve"> This simulated dataset includes a spatial component (constant over time)</w:t>
      </w:r>
      <w:r w:rsidR="000E779A">
        <w:rPr>
          <w:rFonts w:ascii="Times New Roman" w:eastAsia="Times New Roman" w:hAnsi="Times New Roman" w:cs="Times New Roman"/>
          <w:sz w:val="24"/>
          <w:szCs w:val="24"/>
          <w:lang w:val="en-CA"/>
        </w:rPr>
        <w:t xml:space="preserve">, and a spatiotemporal component (time varying, but independent from year to year). To include a spatial trend, we used the same process as above, but for </w:t>
      </w:r>
      <w:proofErr w:type="gramStart"/>
      <w:r w:rsidR="000E779A">
        <w:rPr>
          <w:rFonts w:ascii="Times New Roman" w:eastAsia="Times New Roman" w:hAnsi="Times New Roman" w:cs="Times New Roman"/>
          <w:sz w:val="24"/>
          <w:szCs w:val="24"/>
          <w:lang w:val="en-CA"/>
        </w:rPr>
        <w:t>1 time</w:t>
      </w:r>
      <w:proofErr w:type="gramEnd"/>
      <w:r w:rsidR="000E779A">
        <w:rPr>
          <w:rFonts w:ascii="Times New Roman" w:eastAsia="Times New Roman" w:hAnsi="Times New Roman" w:cs="Times New Roman"/>
          <w:sz w:val="24"/>
          <w:szCs w:val="24"/>
          <w:lang w:val="en-CA"/>
        </w:rPr>
        <w:t xml:space="preserve"> step (omitting the spatiotemporal component) and fixing parameter values (</w:t>
      </w:r>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σ</m:t>
            </m:r>
          </m:e>
          <m:sub>
            <m:r>
              <w:rPr>
                <w:rFonts w:ascii="Cambria Math" w:eastAsia="Times New Roman" w:hAnsi="Cambria Math" w:cs="Times New Roman"/>
                <w:sz w:val="24"/>
                <w:szCs w:val="24"/>
                <w:lang w:val="en-CA"/>
              </w:rPr>
              <m:t>O</m:t>
            </m:r>
          </m:sub>
        </m:sSub>
      </m:oMath>
      <w:r w:rsidR="000E779A">
        <w:rPr>
          <w:rFonts w:ascii="Times New Roman" w:eastAsia="Times New Roman" w:hAnsi="Times New Roman" w:cs="Times New Roman"/>
          <w:sz w:val="24"/>
          <w:szCs w:val="24"/>
          <w:lang w:val="en-CA"/>
        </w:rPr>
        <w:t xml:space="preserve"> shared with the sp</w:t>
      </w:r>
      <w:r w:rsidR="003103A7">
        <w:rPr>
          <w:rFonts w:ascii="Times New Roman" w:eastAsia="Times New Roman" w:hAnsi="Times New Roman" w:cs="Times New Roman"/>
          <w:sz w:val="24"/>
          <w:szCs w:val="24"/>
          <w:lang w:val="en-CA"/>
        </w:rPr>
        <w:t xml:space="preserve">atial process of the observations – Table S1, </w:t>
      </w:r>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κ</m:t>
            </m:r>
          </m:e>
          <m:sub>
            <m:r>
              <w:rPr>
                <w:rFonts w:ascii="Cambria Math" w:eastAsia="Times New Roman" w:hAnsi="Cambria Math" w:cs="Times New Roman"/>
                <w:sz w:val="24"/>
                <w:szCs w:val="24"/>
                <w:lang w:val="en-CA"/>
              </w:rPr>
              <m:t>trend</m:t>
            </m:r>
          </m:sub>
        </m:sSub>
      </m:oMath>
      <w:r w:rsidR="003103A7">
        <w:rPr>
          <w:rFonts w:ascii="Times New Roman" w:eastAsia="Times New Roman" w:hAnsi="Times New Roman" w:cs="Times New Roman"/>
          <w:sz w:val="24"/>
          <w:szCs w:val="24"/>
          <w:lang w:val="en-CA"/>
        </w:rPr>
        <w:t xml:space="preserve"> = 0.1). We then projected the effect of the spatial trend on the observations </w:t>
      </w:r>
      <w:r w:rsidR="00E4072C">
        <w:rPr>
          <w:rFonts w:ascii="Times New Roman" w:eastAsia="Times New Roman" w:hAnsi="Times New Roman" w:cs="Times New Roman"/>
          <w:sz w:val="24"/>
          <w:szCs w:val="24"/>
          <w:lang w:val="en-CA"/>
        </w:rPr>
        <w:t xml:space="preserve">with a linear model (e.g. </w:t>
      </w:r>
      <m:oMath>
        <m:sSub>
          <m:sSubPr>
            <m:ctrlPr>
              <w:rPr>
                <w:rFonts w:ascii="Cambria Math" w:eastAsia="Times New Roman" w:hAnsi="Cambria Math" w:cs="Times New Roman"/>
                <w:i/>
                <w:sz w:val="24"/>
                <w:szCs w:val="24"/>
                <w:lang w:val="en-CA"/>
              </w:rPr>
            </m:ctrlPr>
          </m:sSubPr>
          <m:e>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B</m:t>
                </m:r>
              </m:e>
            </m:acc>
          </m:e>
          <m:sub>
            <m:r>
              <w:rPr>
                <w:rFonts w:ascii="Cambria Math" w:eastAsia="Times New Roman" w:hAnsi="Cambria Math" w:cs="Times New Roman"/>
                <w:sz w:val="24"/>
                <w:szCs w:val="24"/>
                <w:lang w:val="en-CA"/>
              </w:rPr>
              <m:t>0</m:t>
            </m:r>
          </m:sub>
        </m:sSub>
        <m:r>
          <w:rPr>
            <w:rFonts w:ascii="Cambria Math" w:eastAsia="Times New Roman" w:hAnsi="Cambria Math" w:cs="Times New Roman"/>
            <w:sz w:val="24"/>
            <w:szCs w:val="24"/>
            <w:lang w:val="en-CA"/>
          </w:rPr>
          <m:t>=</m:t>
        </m:r>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B</m:t>
            </m:r>
          </m:e>
          <m:sub>
            <m:r>
              <w:rPr>
                <w:rFonts w:ascii="Cambria Math" w:eastAsia="Times New Roman" w:hAnsi="Cambria Math" w:cs="Times New Roman"/>
                <w:sz w:val="24"/>
                <w:szCs w:val="24"/>
                <w:lang w:val="en-CA"/>
              </w:rPr>
              <m:t>0</m:t>
            </m:r>
          </m:sub>
        </m:sSub>
        <m:r>
          <w:rPr>
            <w:rFonts w:ascii="Cambria Math" w:eastAsia="Times New Roman" w:hAnsi="Cambria Math" w:cs="Times New Roman"/>
            <w:sz w:val="24"/>
            <w:szCs w:val="24"/>
            <w:lang w:val="en-CA"/>
          </w:rPr>
          <m:t>+</m:t>
        </m:r>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t*</m:t>
            </m:r>
            <m:r>
              <w:rPr>
                <w:rFonts w:ascii="Cambria Math" w:eastAsia="Times New Roman" w:hAnsi="Cambria Math" w:cs="Times New Roman"/>
                <w:sz w:val="24"/>
                <w:szCs w:val="24"/>
                <w:lang w:val="en-CA"/>
              </w:rPr>
              <m:t>B</m:t>
            </m:r>
          </m:e>
          <m:sub>
            <m:r>
              <w:rPr>
                <w:rFonts w:ascii="Cambria Math" w:eastAsia="Times New Roman" w:hAnsi="Cambria Math" w:cs="Times New Roman"/>
                <w:sz w:val="24"/>
                <w:szCs w:val="24"/>
                <w:lang w:val="en-CA"/>
              </w:rPr>
              <m:t>1</m:t>
            </m:r>
          </m:sub>
        </m:sSub>
      </m:oMath>
      <w:r w:rsidR="00E4072C">
        <w:rPr>
          <w:rFonts w:ascii="Times New Roman" w:eastAsia="Times New Roman" w:hAnsi="Times New Roman" w:cs="Times New Roman"/>
          <w:sz w:val="24"/>
          <w:szCs w:val="24"/>
          <w:lang w:val="en-CA"/>
        </w:rPr>
        <w:t xml:space="preserve">, but in 2-dimensions). </w:t>
      </w:r>
      <w:r w:rsidR="00084324">
        <w:rPr>
          <w:rFonts w:ascii="Times New Roman" w:eastAsia="Times New Roman" w:hAnsi="Times New Roman" w:cs="Times New Roman"/>
          <w:sz w:val="24"/>
          <w:szCs w:val="24"/>
          <w:lang w:val="en-CA"/>
        </w:rPr>
        <w:t xml:space="preserve">All code to replicate these analyses are on </w:t>
      </w:r>
      <w:proofErr w:type="spellStart"/>
      <w:r w:rsidR="00084324">
        <w:rPr>
          <w:rFonts w:ascii="Times New Roman" w:eastAsia="Times New Roman" w:hAnsi="Times New Roman" w:cs="Times New Roman"/>
          <w:sz w:val="24"/>
          <w:szCs w:val="24"/>
          <w:lang w:val="en-CA"/>
        </w:rPr>
        <w:t>Github</w:t>
      </w:r>
      <w:proofErr w:type="spellEnd"/>
      <w:r w:rsidR="00084324">
        <w:rPr>
          <w:rFonts w:ascii="Times New Roman" w:eastAsia="Times New Roman" w:hAnsi="Times New Roman" w:cs="Times New Roman"/>
          <w:sz w:val="24"/>
          <w:szCs w:val="24"/>
          <w:lang w:val="en-CA"/>
        </w:rPr>
        <w:t xml:space="preserve">, </w:t>
      </w:r>
      <w:hyperlink r:id="rId6" w:history="1">
        <w:r w:rsidR="00084324" w:rsidRPr="00084324">
          <w:rPr>
            <w:rFonts w:ascii="Times New Roman" w:eastAsia="Times New Roman" w:hAnsi="Times New Roman" w:cs="Times New Roman"/>
            <w:color w:val="0000FF"/>
            <w:sz w:val="24"/>
            <w:szCs w:val="24"/>
            <w:u w:val="single"/>
          </w:rPr>
          <w:t>https://github.com/fate-spatialindicators/spatial-trend</w:t>
        </w:r>
      </w:hyperlink>
      <w:r w:rsidR="00084324">
        <w:rPr>
          <w:rFonts w:ascii="Times New Roman" w:eastAsia="Times New Roman" w:hAnsi="Times New Roman" w:cs="Times New Roman"/>
          <w:sz w:val="24"/>
          <w:szCs w:val="24"/>
        </w:rPr>
        <w:t>.</w:t>
      </w:r>
      <w:r w:rsidR="00084324">
        <w:rPr>
          <w:rFonts w:ascii="Times New Roman" w:eastAsia="Times New Roman" w:hAnsi="Times New Roman" w:cs="Times New Roman"/>
          <w:sz w:val="24"/>
          <w:szCs w:val="24"/>
          <w:lang w:val="en-CA"/>
        </w:rPr>
        <w:t xml:space="preserve"> </w:t>
      </w:r>
    </w:p>
    <w:p w14:paraId="6C0A99B9" w14:textId="40917687" w:rsidR="003F6EE6" w:rsidRDefault="00140B5D" w:rsidP="00140B5D">
      <w:pPr>
        <w:spacing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APPENDIX TABLES</w:t>
      </w:r>
    </w:p>
    <w:p w14:paraId="0663ABCD" w14:textId="68C86D00" w:rsidR="00140B5D" w:rsidRPr="00140B5D" w:rsidRDefault="00140B5D" w:rsidP="00140B5D">
      <w:pPr>
        <w:spacing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 xml:space="preserve">Table S1. Simulation parameters to evaluate sensitivity to spatiotemporal variation and observation error. </w:t>
      </w:r>
    </w:p>
    <w:tbl>
      <w:tblPr>
        <w:tblStyle w:val="TableGrid"/>
        <w:tblW w:w="0" w:type="auto"/>
        <w:tblLook w:val="04A0" w:firstRow="1" w:lastRow="0" w:firstColumn="1" w:lastColumn="0" w:noHBand="0" w:noVBand="1"/>
      </w:tblPr>
      <w:tblGrid>
        <w:gridCol w:w="1243"/>
        <w:gridCol w:w="4962"/>
        <w:gridCol w:w="2376"/>
      </w:tblGrid>
      <w:tr w:rsidR="00140B5D" w:rsidRPr="00140B5D" w14:paraId="32523F11" w14:textId="77777777" w:rsidTr="00E23BAC">
        <w:tc>
          <w:tcPr>
            <w:tcW w:w="0" w:type="auto"/>
          </w:tcPr>
          <w:p w14:paraId="38C29E6E" w14:textId="77777777" w:rsidR="00140B5D" w:rsidRPr="00140B5D" w:rsidRDefault="00140B5D" w:rsidP="00140B5D">
            <w:pPr>
              <w:rPr>
                <w:rFonts w:ascii="Times New Roman" w:eastAsia="Times New Roman" w:hAnsi="Times New Roman" w:cs="Times New Roman"/>
                <w:i/>
                <w:sz w:val="24"/>
                <w:szCs w:val="24"/>
                <w:lang w:val="en-CA"/>
              </w:rPr>
            </w:pPr>
            <w:r w:rsidRPr="00140B5D">
              <w:rPr>
                <w:rFonts w:ascii="Times New Roman" w:eastAsia="Times New Roman" w:hAnsi="Times New Roman" w:cs="Times New Roman"/>
                <w:i/>
                <w:sz w:val="24"/>
                <w:szCs w:val="24"/>
                <w:lang w:val="en-CA"/>
              </w:rPr>
              <w:t>Parameter</w:t>
            </w:r>
          </w:p>
        </w:tc>
        <w:tc>
          <w:tcPr>
            <w:tcW w:w="0" w:type="auto"/>
          </w:tcPr>
          <w:p w14:paraId="1D44BC54" w14:textId="77777777" w:rsidR="00140B5D" w:rsidRPr="00140B5D" w:rsidRDefault="00140B5D" w:rsidP="00140B5D">
            <w:pPr>
              <w:rPr>
                <w:rFonts w:ascii="Times New Roman" w:eastAsia="Times New Roman" w:hAnsi="Times New Roman" w:cs="Times New Roman"/>
                <w:i/>
                <w:sz w:val="24"/>
                <w:szCs w:val="24"/>
                <w:lang w:val="en-CA"/>
              </w:rPr>
            </w:pPr>
            <w:r w:rsidRPr="00140B5D">
              <w:rPr>
                <w:rFonts w:ascii="Times New Roman" w:eastAsia="Times New Roman" w:hAnsi="Times New Roman" w:cs="Times New Roman"/>
                <w:i/>
                <w:sz w:val="24"/>
                <w:szCs w:val="24"/>
                <w:lang w:val="en-CA"/>
              </w:rPr>
              <w:t>Interpretation</w:t>
            </w:r>
          </w:p>
        </w:tc>
        <w:tc>
          <w:tcPr>
            <w:tcW w:w="0" w:type="auto"/>
          </w:tcPr>
          <w:p w14:paraId="70F9983D" w14:textId="77777777" w:rsidR="00140B5D" w:rsidRPr="00140B5D" w:rsidRDefault="00140B5D" w:rsidP="00140B5D">
            <w:pPr>
              <w:rPr>
                <w:rFonts w:ascii="Times New Roman" w:eastAsia="Times New Roman" w:hAnsi="Times New Roman" w:cs="Times New Roman"/>
                <w:i/>
                <w:sz w:val="24"/>
                <w:szCs w:val="24"/>
                <w:lang w:val="en-CA"/>
              </w:rPr>
            </w:pPr>
            <w:r w:rsidRPr="00140B5D">
              <w:rPr>
                <w:rFonts w:ascii="Times New Roman" w:eastAsia="Times New Roman" w:hAnsi="Times New Roman" w:cs="Times New Roman"/>
                <w:i/>
                <w:sz w:val="24"/>
                <w:szCs w:val="24"/>
                <w:lang w:val="en-CA"/>
              </w:rPr>
              <w:t>Value</w:t>
            </w:r>
          </w:p>
        </w:tc>
      </w:tr>
      <w:tr w:rsidR="00140B5D" w:rsidRPr="00140B5D" w14:paraId="2B32306C" w14:textId="77777777" w:rsidTr="00E23BAC">
        <w:tc>
          <w:tcPr>
            <w:tcW w:w="0" w:type="auto"/>
          </w:tcPr>
          <w:p w14:paraId="184A4007" w14:textId="77777777" w:rsidR="00140B5D" w:rsidRPr="00140B5D" w:rsidRDefault="00140B5D" w:rsidP="00140B5D">
            <w:pPr>
              <w:jc w:val="cente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T</w:t>
            </w:r>
          </w:p>
        </w:tc>
        <w:tc>
          <w:tcPr>
            <w:tcW w:w="0" w:type="auto"/>
          </w:tcPr>
          <w:p w14:paraId="7386FFA4"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Time steps</w:t>
            </w:r>
          </w:p>
        </w:tc>
        <w:tc>
          <w:tcPr>
            <w:tcW w:w="0" w:type="auto"/>
          </w:tcPr>
          <w:p w14:paraId="1D0A3223"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10</w:t>
            </w:r>
          </w:p>
        </w:tc>
      </w:tr>
      <w:tr w:rsidR="00140B5D" w:rsidRPr="00140B5D" w14:paraId="41D82F55" w14:textId="77777777" w:rsidTr="00E23BAC">
        <w:tc>
          <w:tcPr>
            <w:tcW w:w="0" w:type="auto"/>
          </w:tcPr>
          <w:p w14:paraId="3F78728E" w14:textId="77777777" w:rsidR="00140B5D" w:rsidRPr="00140B5D" w:rsidRDefault="00140B5D" w:rsidP="00140B5D">
            <w:pPr>
              <w:rPr>
                <w:rFonts w:ascii="Times New Roman" w:eastAsia="Times New Roman" w:hAnsi="Times New Roman" w:cs="Times New Roman"/>
                <w:sz w:val="24"/>
                <w:szCs w:val="24"/>
                <w:lang w:val="en-CA"/>
              </w:rPr>
            </w:pPr>
            <m:oMathPara>
              <m:oMath>
                <m:r>
                  <w:rPr>
                    <w:rFonts w:ascii="Cambria Math" w:eastAsia="Times New Roman" w:hAnsi="Cambria Math" w:cs="Times New Roman"/>
                    <w:sz w:val="24"/>
                    <w:szCs w:val="24"/>
                    <w:lang w:val="en-CA"/>
                  </w:rPr>
                  <m:t>κ</m:t>
                </m:r>
              </m:oMath>
            </m:oMathPara>
          </w:p>
        </w:tc>
        <w:tc>
          <w:tcPr>
            <w:tcW w:w="0" w:type="auto"/>
          </w:tcPr>
          <w:p w14:paraId="0ACF8AD4"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Decay of spatial correlation</w:t>
            </w:r>
          </w:p>
        </w:tc>
        <w:tc>
          <w:tcPr>
            <w:tcW w:w="0" w:type="auto"/>
          </w:tcPr>
          <w:p w14:paraId="570DA74E"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1</w:t>
            </w:r>
          </w:p>
        </w:tc>
      </w:tr>
      <w:tr w:rsidR="00140B5D" w:rsidRPr="00140B5D" w14:paraId="4E5B34A7" w14:textId="77777777" w:rsidTr="00E23BAC">
        <w:tc>
          <w:tcPr>
            <w:tcW w:w="0" w:type="auto"/>
          </w:tcPr>
          <w:p w14:paraId="1D9C9B1C" w14:textId="77777777" w:rsidR="00140B5D" w:rsidRPr="00140B5D" w:rsidRDefault="00E23BAC" w:rsidP="00140B5D">
            <w:pPr>
              <w:rPr>
                <w:rFonts w:ascii="Times New Roman" w:eastAsia="Times New Roman" w:hAnsi="Times New Roman" w:cs="Times New Roman"/>
                <w:sz w:val="24"/>
                <w:szCs w:val="24"/>
                <w:lang w:val="en-CA"/>
              </w:rPr>
            </w:pPr>
            <m:oMathPara>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σ</m:t>
                    </m:r>
                  </m:e>
                  <m:sub>
                    <m:r>
                      <w:rPr>
                        <w:rFonts w:ascii="Cambria Math" w:eastAsia="Times New Roman" w:hAnsi="Cambria Math" w:cs="Times New Roman"/>
                        <w:sz w:val="24"/>
                        <w:szCs w:val="24"/>
                        <w:lang w:val="en-CA"/>
                      </w:rPr>
                      <m:t>O</m:t>
                    </m:r>
                  </m:sub>
                </m:sSub>
              </m:oMath>
            </m:oMathPara>
          </w:p>
        </w:tc>
        <w:tc>
          <w:tcPr>
            <w:tcW w:w="0" w:type="auto"/>
          </w:tcPr>
          <w:p w14:paraId="1BF742BD"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Standard deviation of spatial process</w:t>
            </w:r>
          </w:p>
        </w:tc>
        <w:tc>
          <w:tcPr>
            <w:tcW w:w="0" w:type="auto"/>
          </w:tcPr>
          <w:p w14:paraId="77C7FDA9"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0.01, 0.25, 0.5</w:t>
            </w:r>
          </w:p>
        </w:tc>
      </w:tr>
      <w:tr w:rsidR="00140B5D" w:rsidRPr="00140B5D" w14:paraId="4A8579B2" w14:textId="77777777" w:rsidTr="00E23BAC">
        <w:tc>
          <w:tcPr>
            <w:tcW w:w="0" w:type="auto"/>
          </w:tcPr>
          <w:p w14:paraId="1BFFD90A" w14:textId="77777777" w:rsidR="00140B5D" w:rsidRPr="00140B5D" w:rsidRDefault="00E23BAC" w:rsidP="00140B5D">
            <w:pPr>
              <w:rPr>
                <w:rFonts w:ascii="Times New Roman" w:eastAsia="Times New Roman" w:hAnsi="Times New Roman" w:cs="Times New Roman"/>
                <w:sz w:val="24"/>
                <w:szCs w:val="24"/>
                <w:lang w:val="en-CA"/>
              </w:rPr>
            </w:pPr>
            <m:oMathPara>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σ</m:t>
                    </m:r>
                  </m:e>
                  <m:sub>
                    <m:r>
                      <w:rPr>
                        <w:rFonts w:ascii="Cambria Math" w:eastAsia="Times New Roman" w:hAnsi="Cambria Math" w:cs="Times New Roman"/>
                        <w:sz w:val="24"/>
                        <w:szCs w:val="24"/>
                        <w:lang w:val="en-CA"/>
                      </w:rPr>
                      <m:t>E</m:t>
                    </m:r>
                  </m:sub>
                </m:sSub>
              </m:oMath>
            </m:oMathPara>
          </w:p>
        </w:tc>
        <w:tc>
          <w:tcPr>
            <w:tcW w:w="0" w:type="auto"/>
          </w:tcPr>
          <w:p w14:paraId="41361D77"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Standard deviation of spatiotemporal process</w:t>
            </w:r>
          </w:p>
        </w:tc>
        <w:tc>
          <w:tcPr>
            <w:tcW w:w="0" w:type="auto"/>
          </w:tcPr>
          <w:p w14:paraId="541526FC"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0.01, 0.25, 0.5, 0.75, 1</w:t>
            </w:r>
          </w:p>
        </w:tc>
      </w:tr>
      <w:tr w:rsidR="00140B5D" w:rsidRPr="00140B5D" w14:paraId="7D567EFF" w14:textId="77777777" w:rsidTr="00E23BAC">
        <w:tc>
          <w:tcPr>
            <w:tcW w:w="0" w:type="auto"/>
          </w:tcPr>
          <w:p w14:paraId="7D9A8DEF" w14:textId="52F5CF04" w:rsidR="00140B5D" w:rsidRPr="00140B5D" w:rsidRDefault="003F6EE6" w:rsidP="00140B5D">
            <w:pPr>
              <w:rPr>
                <w:rFonts w:ascii="Times New Roman" w:eastAsia="Times New Roman" w:hAnsi="Times New Roman" w:cs="Times New Roman"/>
                <w:sz w:val="24"/>
                <w:szCs w:val="24"/>
                <w:lang w:val="en-CA"/>
              </w:rPr>
            </w:pPr>
            <m:oMathPara>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σ</m:t>
                    </m:r>
                  </m:e>
                  <m:sub>
                    <m:r>
                      <w:rPr>
                        <w:rFonts w:ascii="Cambria Math" w:eastAsia="Times New Roman" w:hAnsi="Cambria Math" w:cs="Times New Roman"/>
                        <w:sz w:val="24"/>
                        <w:szCs w:val="24"/>
                        <w:lang w:val="en-CA"/>
                      </w:rPr>
                      <m:t>obs error</m:t>
                    </m:r>
                  </m:sub>
                </m:sSub>
              </m:oMath>
            </m:oMathPara>
          </w:p>
        </w:tc>
        <w:tc>
          <w:tcPr>
            <w:tcW w:w="0" w:type="auto"/>
          </w:tcPr>
          <w:p w14:paraId="2D43F5B9"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Observation error scale</w:t>
            </w:r>
          </w:p>
        </w:tc>
        <w:tc>
          <w:tcPr>
            <w:tcW w:w="0" w:type="auto"/>
          </w:tcPr>
          <w:p w14:paraId="23368344"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0.01, 0.25, 0.5, 0.75, 1</w:t>
            </w:r>
          </w:p>
        </w:tc>
      </w:tr>
      <w:tr w:rsidR="00140B5D" w:rsidRPr="00140B5D" w14:paraId="4C9292D5" w14:textId="77777777" w:rsidTr="00E23BAC">
        <w:tc>
          <w:tcPr>
            <w:tcW w:w="0" w:type="auto"/>
          </w:tcPr>
          <w:p w14:paraId="7A52FEC9" w14:textId="77777777" w:rsidR="00140B5D" w:rsidRPr="00140B5D" w:rsidRDefault="00E23BAC" w:rsidP="00140B5D">
            <w:pPr>
              <w:rPr>
                <w:rFonts w:ascii="Times New Roman" w:eastAsia="Times New Roman" w:hAnsi="Times New Roman" w:cs="Times New Roman"/>
                <w:sz w:val="24"/>
                <w:szCs w:val="24"/>
                <w:lang w:val="en-CA"/>
              </w:rPr>
            </w:pPr>
            <m:oMathPara>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κ</m:t>
                    </m:r>
                  </m:e>
                  <m:sub>
                    <m:r>
                      <w:rPr>
                        <w:rFonts w:ascii="Cambria Math" w:eastAsia="Times New Roman" w:hAnsi="Cambria Math" w:cs="Times New Roman"/>
                        <w:sz w:val="24"/>
                        <w:szCs w:val="24"/>
                        <w:lang w:val="en-CA"/>
                      </w:rPr>
                      <m:t>trend</m:t>
                    </m:r>
                  </m:sub>
                </m:sSub>
              </m:oMath>
            </m:oMathPara>
          </w:p>
        </w:tc>
        <w:tc>
          <w:tcPr>
            <w:tcW w:w="0" w:type="auto"/>
          </w:tcPr>
          <w:p w14:paraId="5D05527D"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Decay of spatial correlation (trend field)</w:t>
            </w:r>
          </w:p>
        </w:tc>
        <w:tc>
          <w:tcPr>
            <w:tcW w:w="0" w:type="auto"/>
          </w:tcPr>
          <w:p w14:paraId="303A6DC9"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0.1</w:t>
            </w:r>
          </w:p>
        </w:tc>
      </w:tr>
      <w:tr w:rsidR="00140B5D" w:rsidRPr="00140B5D" w14:paraId="3C57D71B" w14:textId="77777777" w:rsidTr="00E23BAC">
        <w:tc>
          <w:tcPr>
            <w:tcW w:w="0" w:type="auto"/>
          </w:tcPr>
          <w:p w14:paraId="2E17D4EA" w14:textId="77777777" w:rsidR="00140B5D" w:rsidRPr="00140B5D" w:rsidRDefault="00E23BAC" w:rsidP="00140B5D">
            <w:pPr>
              <w:rPr>
                <w:rFonts w:ascii="Times New Roman" w:eastAsia="Times New Roman" w:hAnsi="Times New Roman" w:cs="Times New Roman"/>
                <w:sz w:val="24"/>
                <w:szCs w:val="24"/>
                <w:lang w:val="en-CA"/>
              </w:rPr>
            </w:pPr>
            <m:oMathPara>
              <m:oMath>
                <m:sSub>
                  <m:sSubPr>
                    <m:ctrlPr>
                      <w:rPr>
                        <w:rFonts w:ascii="Cambria Math" w:eastAsia="Times New Roman" w:hAnsi="Cambria Math" w:cs="Times New Roman"/>
                        <w:i/>
                        <w:sz w:val="24"/>
                        <w:szCs w:val="24"/>
                        <w:lang w:val="en-CA"/>
                      </w:rPr>
                    </m:ctrlPr>
                  </m:sSubPr>
                  <m:e>
                    <m:r>
                      <w:rPr>
                        <w:rFonts w:ascii="Cambria Math" w:eastAsia="Times New Roman" w:hAnsi="Cambria Math" w:cs="Times New Roman"/>
                        <w:sz w:val="24"/>
                        <w:szCs w:val="24"/>
                        <w:lang w:val="en-CA"/>
                      </w:rPr>
                      <m:t>σ</m:t>
                    </m:r>
                  </m:e>
                  <m:sub>
                    <m:r>
                      <w:rPr>
                        <w:rFonts w:ascii="Cambria Math" w:eastAsia="Times New Roman" w:hAnsi="Cambria Math" w:cs="Times New Roman"/>
                        <w:sz w:val="24"/>
                        <w:szCs w:val="24"/>
                        <w:lang w:val="en-CA"/>
                      </w:rPr>
                      <m:t>O,trend</m:t>
                    </m:r>
                  </m:sub>
                </m:sSub>
              </m:oMath>
            </m:oMathPara>
          </w:p>
        </w:tc>
        <w:tc>
          <w:tcPr>
            <w:tcW w:w="0" w:type="auto"/>
          </w:tcPr>
          <w:p w14:paraId="634FDF2F"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Standard deviation of spatial process (trend field)</w:t>
            </w:r>
          </w:p>
        </w:tc>
        <w:tc>
          <w:tcPr>
            <w:tcW w:w="0" w:type="auto"/>
          </w:tcPr>
          <w:p w14:paraId="0A320789"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0.01, 0.25, 0.5</w:t>
            </w:r>
          </w:p>
        </w:tc>
      </w:tr>
    </w:tbl>
    <w:p w14:paraId="10E3F377" w14:textId="77777777" w:rsidR="00140B5D" w:rsidRPr="00140B5D" w:rsidRDefault="00140B5D" w:rsidP="00140B5D">
      <w:pPr>
        <w:spacing w:line="480" w:lineRule="auto"/>
        <w:rPr>
          <w:rFonts w:ascii="Times New Roman" w:eastAsia="Times New Roman" w:hAnsi="Times New Roman" w:cs="Times New Roman"/>
          <w:sz w:val="24"/>
          <w:szCs w:val="24"/>
          <w:lang w:val="en-CA"/>
        </w:rPr>
      </w:pPr>
    </w:p>
    <w:p w14:paraId="13FFC8BE" w14:textId="77777777" w:rsidR="00140B5D" w:rsidRPr="00140B5D" w:rsidRDefault="00140B5D" w:rsidP="00140B5D">
      <w:pPr>
        <w:spacing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Table S2. Empirical occurrence and mean catch rates for positive tows (CPUE in kg/km</w:t>
      </w:r>
      <w:r w:rsidRPr="00140B5D">
        <w:rPr>
          <w:rFonts w:ascii="Times New Roman" w:eastAsia="Times New Roman" w:hAnsi="Times New Roman" w:cs="Times New Roman"/>
          <w:sz w:val="24"/>
          <w:szCs w:val="24"/>
          <w:vertAlign w:val="superscript"/>
          <w:lang w:val="en-CA"/>
        </w:rPr>
        <w:t>2</w:t>
      </w:r>
      <w:r w:rsidRPr="00140B5D">
        <w:rPr>
          <w:rFonts w:ascii="Times New Roman" w:eastAsia="Times New Roman" w:hAnsi="Times New Roman" w:cs="Times New Roman"/>
          <w:sz w:val="24"/>
          <w:szCs w:val="24"/>
          <w:lang w:val="en-CA"/>
        </w:rPr>
        <w:t xml:space="preserve">) for the 19 West Coast </w:t>
      </w:r>
      <w:proofErr w:type="spellStart"/>
      <w:r w:rsidRPr="00140B5D">
        <w:rPr>
          <w:rFonts w:ascii="Times New Roman" w:eastAsia="Times New Roman" w:hAnsi="Times New Roman" w:cs="Times New Roman"/>
          <w:sz w:val="24"/>
          <w:szCs w:val="24"/>
          <w:lang w:val="en-CA"/>
        </w:rPr>
        <w:t>groundfish</w:t>
      </w:r>
      <w:proofErr w:type="spellEnd"/>
      <w:r w:rsidRPr="00140B5D">
        <w:rPr>
          <w:rFonts w:ascii="Times New Roman" w:eastAsia="Times New Roman" w:hAnsi="Times New Roman" w:cs="Times New Roman"/>
          <w:sz w:val="24"/>
          <w:szCs w:val="24"/>
          <w:lang w:val="en-CA"/>
        </w:rPr>
        <w:t xml:space="preserve"> species included in our analysis. </w:t>
      </w:r>
    </w:p>
    <w:tbl>
      <w:tblPr>
        <w:tblW w:w="8455" w:type="dxa"/>
        <w:tblLook w:val="04A0" w:firstRow="1" w:lastRow="0" w:firstColumn="1" w:lastColumn="0" w:noHBand="0" w:noVBand="1"/>
      </w:tblPr>
      <w:tblGrid>
        <w:gridCol w:w="2875"/>
        <w:gridCol w:w="2700"/>
        <w:gridCol w:w="1350"/>
        <w:gridCol w:w="1530"/>
      </w:tblGrid>
      <w:tr w:rsidR="00140B5D" w:rsidRPr="00140B5D" w14:paraId="1297DD46" w14:textId="77777777" w:rsidTr="00E23BAC">
        <w:trPr>
          <w:trHeight w:val="32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4D074"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Species common name</w:t>
            </w:r>
          </w:p>
        </w:tc>
        <w:tc>
          <w:tcPr>
            <w:tcW w:w="2700" w:type="dxa"/>
            <w:tcBorders>
              <w:top w:val="single" w:sz="4" w:space="0" w:color="auto"/>
              <w:left w:val="nil"/>
              <w:bottom w:val="single" w:sz="4" w:space="0" w:color="auto"/>
              <w:right w:val="single" w:sz="4" w:space="0" w:color="auto"/>
            </w:tcBorders>
          </w:tcPr>
          <w:p w14:paraId="577DCB28"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Species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78F48"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Occurrence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1707727"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Mean CPUE</w:t>
            </w:r>
          </w:p>
        </w:tc>
      </w:tr>
      <w:tr w:rsidR="00140B5D" w:rsidRPr="00140B5D" w14:paraId="5B890C81"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710928E"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arrowtooth</w:t>
            </w:r>
            <w:proofErr w:type="spellEnd"/>
            <w:r w:rsidRPr="00140B5D">
              <w:rPr>
                <w:rFonts w:ascii="Times New Roman" w:eastAsia="Times New Roman" w:hAnsi="Times New Roman" w:cs="Times New Roman"/>
                <w:color w:val="000000"/>
                <w:sz w:val="24"/>
                <w:szCs w:val="24"/>
                <w:lang w:val="en-CA"/>
              </w:rPr>
              <w:t xml:space="preserve"> flounder</w:t>
            </w:r>
          </w:p>
        </w:tc>
        <w:tc>
          <w:tcPr>
            <w:tcW w:w="2700" w:type="dxa"/>
            <w:tcBorders>
              <w:top w:val="single" w:sz="4" w:space="0" w:color="auto"/>
              <w:left w:val="nil"/>
              <w:bottom w:val="single" w:sz="4" w:space="0" w:color="auto"/>
              <w:right w:val="single" w:sz="4" w:space="0" w:color="auto"/>
            </w:tcBorders>
          </w:tcPr>
          <w:p w14:paraId="01D34069"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Atheresthes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stomias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5AA20F"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0.36</w:t>
            </w:r>
          </w:p>
        </w:tc>
        <w:tc>
          <w:tcPr>
            <w:tcW w:w="1530" w:type="dxa"/>
            <w:tcBorders>
              <w:top w:val="nil"/>
              <w:left w:val="nil"/>
              <w:bottom w:val="single" w:sz="4" w:space="0" w:color="auto"/>
              <w:right w:val="single" w:sz="4" w:space="0" w:color="auto"/>
            </w:tcBorders>
            <w:shd w:val="clear" w:color="auto" w:fill="auto"/>
            <w:noWrap/>
            <w:vAlign w:val="bottom"/>
            <w:hideMark/>
          </w:tcPr>
          <w:p w14:paraId="5007EFD8"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1535.47</w:t>
            </w:r>
          </w:p>
        </w:tc>
      </w:tr>
      <w:tr w:rsidR="00140B5D" w:rsidRPr="00140B5D" w14:paraId="049F9FB9"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3B1A54E"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big skate</w:t>
            </w:r>
          </w:p>
        </w:tc>
        <w:tc>
          <w:tcPr>
            <w:tcW w:w="2700" w:type="dxa"/>
            <w:tcBorders>
              <w:top w:val="single" w:sz="4" w:space="0" w:color="auto"/>
              <w:left w:val="nil"/>
              <w:bottom w:val="single" w:sz="4" w:space="0" w:color="auto"/>
              <w:right w:val="single" w:sz="4" w:space="0" w:color="auto"/>
            </w:tcBorders>
          </w:tcPr>
          <w:p w14:paraId="411F5F27" w14:textId="77777777" w:rsidR="00140B5D" w:rsidRPr="00140B5D" w:rsidRDefault="00140B5D" w:rsidP="00140B5D">
            <w:pPr>
              <w:tabs>
                <w:tab w:val="left" w:pos="1215"/>
              </w:tabs>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Raja </w:t>
            </w:r>
            <w:proofErr w:type="spellStart"/>
            <w:r w:rsidRPr="00140B5D">
              <w:rPr>
                <w:rFonts w:ascii="Times New Roman" w:eastAsia="Times New Roman" w:hAnsi="Times New Roman" w:cs="Times New Roman"/>
                <w:i/>
                <w:color w:val="000000"/>
                <w:sz w:val="24"/>
                <w:szCs w:val="24"/>
                <w:lang w:val="en-CA"/>
              </w:rPr>
              <w:t>binoculata</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B922F63"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0.15</w:t>
            </w:r>
          </w:p>
        </w:tc>
        <w:tc>
          <w:tcPr>
            <w:tcW w:w="1530" w:type="dxa"/>
            <w:tcBorders>
              <w:top w:val="nil"/>
              <w:left w:val="nil"/>
              <w:bottom w:val="single" w:sz="4" w:space="0" w:color="auto"/>
              <w:right w:val="single" w:sz="4" w:space="0" w:color="auto"/>
            </w:tcBorders>
            <w:shd w:val="clear" w:color="auto" w:fill="auto"/>
            <w:noWrap/>
            <w:vAlign w:val="bottom"/>
            <w:hideMark/>
          </w:tcPr>
          <w:p w14:paraId="6230C919"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826.21</w:t>
            </w:r>
          </w:p>
        </w:tc>
      </w:tr>
      <w:tr w:rsidR="00140B5D" w:rsidRPr="00140B5D" w14:paraId="575F2822"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ABF354D"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bocaccio</w:t>
            </w:r>
          </w:p>
        </w:tc>
        <w:tc>
          <w:tcPr>
            <w:tcW w:w="2700" w:type="dxa"/>
            <w:tcBorders>
              <w:top w:val="single" w:sz="4" w:space="0" w:color="auto"/>
              <w:left w:val="nil"/>
              <w:bottom w:val="single" w:sz="4" w:space="0" w:color="auto"/>
              <w:right w:val="single" w:sz="4" w:space="0" w:color="auto"/>
            </w:tcBorders>
          </w:tcPr>
          <w:p w14:paraId="146CB48D"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Sebastes </w:t>
            </w:r>
            <w:proofErr w:type="spellStart"/>
            <w:r w:rsidRPr="00140B5D">
              <w:rPr>
                <w:rFonts w:ascii="Times New Roman" w:eastAsia="Times New Roman" w:hAnsi="Times New Roman" w:cs="Times New Roman"/>
                <w:i/>
                <w:color w:val="000000"/>
                <w:sz w:val="24"/>
                <w:szCs w:val="24"/>
                <w:lang w:val="en-CA"/>
              </w:rPr>
              <w:t>paucispinis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573627"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0.07</w:t>
            </w:r>
          </w:p>
        </w:tc>
        <w:tc>
          <w:tcPr>
            <w:tcW w:w="1530" w:type="dxa"/>
            <w:tcBorders>
              <w:top w:val="nil"/>
              <w:left w:val="nil"/>
              <w:bottom w:val="single" w:sz="4" w:space="0" w:color="auto"/>
              <w:right w:val="single" w:sz="4" w:space="0" w:color="auto"/>
            </w:tcBorders>
            <w:shd w:val="clear" w:color="auto" w:fill="auto"/>
            <w:noWrap/>
            <w:vAlign w:val="bottom"/>
            <w:hideMark/>
          </w:tcPr>
          <w:p w14:paraId="11C54119"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1116.80</w:t>
            </w:r>
          </w:p>
        </w:tc>
      </w:tr>
      <w:tr w:rsidR="00140B5D" w:rsidRPr="00140B5D" w14:paraId="23488399"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8938833"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canary rockfish</w:t>
            </w:r>
          </w:p>
        </w:tc>
        <w:tc>
          <w:tcPr>
            <w:tcW w:w="2700" w:type="dxa"/>
            <w:tcBorders>
              <w:top w:val="single" w:sz="4" w:space="0" w:color="auto"/>
              <w:left w:val="nil"/>
              <w:bottom w:val="single" w:sz="4" w:space="0" w:color="auto"/>
              <w:right w:val="single" w:sz="4" w:space="0" w:color="auto"/>
            </w:tcBorders>
          </w:tcPr>
          <w:p w14:paraId="4EDD034A"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Sebastes </w:t>
            </w:r>
            <w:proofErr w:type="spellStart"/>
            <w:r w:rsidRPr="00140B5D">
              <w:rPr>
                <w:rFonts w:ascii="Times New Roman" w:eastAsia="Times New Roman" w:hAnsi="Times New Roman" w:cs="Times New Roman"/>
                <w:i/>
                <w:color w:val="000000"/>
                <w:sz w:val="24"/>
                <w:szCs w:val="24"/>
                <w:lang w:val="en-CA"/>
              </w:rPr>
              <w:t>pinniger</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D403FB"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0.08</w:t>
            </w:r>
          </w:p>
        </w:tc>
        <w:tc>
          <w:tcPr>
            <w:tcW w:w="1530" w:type="dxa"/>
            <w:tcBorders>
              <w:top w:val="nil"/>
              <w:left w:val="nil"/>
              <w:bottom w:val="single" w:sz="4" w:space="0" w:color="auto"/>
              <w:right w:val="single" w:sz="4" w:space="0" w:color="auto"/>
            </w:tcBorders>
            <w:shd w:val="clear" w:color="auto" w:fill="auto"/>
            <w:noWrap/>
            <w:vAlign w:val="bottom"/>
            <w:hideMark/>
          </w:tcPr>
          <w:p w14:paraId="53A95C58"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3217.57</w:t>
            </w:r>
          </w:p>
        </w:tc>
      </w:tr>
      <w:tr w:rsidR="00140B5D" w:rsidRPr="00140B5D" w14:paraId="6927206D"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FED4014"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darkblotched</w:t>
            </w:r>
            <w:proofErr w:type="spellEnd"/>
            <w:r w:rsidRPr="00140B5D">
              <w:rPr>
                <w:rFonts w:ascii="Times New Roman" w:eastAsia="Times New Roman" w:hAnsi="Times New Roman" w:cs="Times New Roman"/>
                <w:color w:val="000000"/>
                <w:sz w:val="24"/>
                <w:szCs w:val="24"/>
                <w:lang w:val="en-CA"/>
              </w:rPr>
              <w:t xml:space="preserve"> rockfish</w:t>
            </w:r>
          </w:p>
        </w:tc>
        <w:tc>
          <w:tcPr>
            <w:tcW w:w="2700" w:type="dxa"/>
            <w:tcBorders>
              <w:top w:val="single" w:sz="4" w:space="0" w:color="auto"/>
              <w:left w:val="nil"/>
              <w:bottom w:val="single" w:sz="4" w:space="0" w:color="auto"/>
              <w:right w:val="single" w:sz="4" w:space="0" w:color="auto"/>
            </w:tcBorders>
          </w:tcPr>
          <w:p w14:paraId="3BBFFB49"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Sebastes </w:t>
            </w:r>
            <w:proofErr w:type="spellStart"/>
            <w:r w:rsidRPr="00140B5D">
              <w:rPr>
                <w:rFonts w:ascii="Times New Roman" w:eastAsia="Times New Roman" w:hAnsi="Times New Roman" w:cs="Times New Roman"/>
                <w:i/>
                <w:color w:val="000000"/>
                <w:sz w:val="24"/>
                <w:szCs w:val="24"/>
                <w:lang w:val="en-CA"/>
              </w:rPr>
              <w:t>crameri</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17E5F4"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0.18</w:t>
            </w:r>
          </w:p>
        </w:tc>
        <w:tc>
          <w:tcPr>
            <w:tcW w:w="1530" w:type="dxa"/>
            <w:tcBorders>
              <w:top w:val="nil"/>
              <w:left w:val="nil"/>
              <w:bottom w:val="single" w:sz="4" w:space="0" w:color="auto"/>
              <w:right w:val="single" w:sz="4" w:space="0" w:color="auto"/>
            </w:tcBorders>
            <w:shd w:val="clear" w:color="auto" w:fill="auto"/>
            <w:noWrap/>
            <w:vAlign w:val="bottom"/>
            <w:hideMark/>
          </w:tcPr>
          <w:p w14:paraId="62DD919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960.41</w:t>
            </w:r>
          </w:p>
        </w:tc>
      </w:tr>
      <w:tr w:rsidR="00140B5D" w:rsidRPr="00140B5D" w14:paraId="35FF12DF"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D13D5E2"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Dover sole</w:t>
            </w:r>
          </w:p>
        </w:tc>
        <w:tc>
          <w:tcPr>
            <w:tcW w:w="2700" w:type="dxa"/>
            <w:tcBorders>
              <w:top w:val="single" w:sz="4" w:space="0" w:color="auto"/>
              <w:left w:val="nil"/>
              <w:bottom w:val="single" w:sz="4" w:space="0" w:color="auto"/>
              <w:right w:val="single" w:sz="4" w:space="0" w:color="auto"/>
            </w:tcBorders>
          </w:tcPr>
          <w:p w14:paraId="1D01023D" w14:textId="77777777" w:rsidR="00140B5D" w:rsidRPr="00140B5D" w:rsidRDefault="00140B5D" w:rsidP="00140B5D">
            <w:pPr>
              <w:tabs>
                <w:tab w:val="left" w:pos="285"/>
              </w:tabs>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Microstomus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pacificus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BFAE68"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0.84</w:t>
            </w:r>
          </w:p>
        </w:tc>
        <w:tc>
          <w:tcPr>
            <w:tcW w:w="1530" w:type="dxa"/>
            <w:tcBorders>
              <w:top w:val="nil"/>
              <w:left w:val="nil"/>
              <w:bottom w:val="single" w:sz="4" w:space="0" w:color="auto"/>
              <w:right w:val="single" w:sz="4" w:space="0" w:color="auto"/>
            </w:tcBorders>
            <w:shd w:val="clear" w:color="auto" w:fill="auto"/>
            <w:noWrap/>
            <w:vAlign w:val="bottom"/>
            <w:hideMark/>
          </w:tcPr>
          <w:p w14:paraId="3692BA3A"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2968.49</w:t>
            </w:r>
          </w:p>
        </w:tc>
      </w:tr>
      <w:tr w:rsidR="00140B5D" w:rsidRPr="00140B5D" w14:paraId="1DA18EFE"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583B9A6"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English sole</w:t>
            </w:r>
          </w:p>
        </w:tc>
        <w:tc>
          <w:tcPr>
            <w:tcW w:w="2700" w:type="dxa"/>
            <w:tcBorders>
              <w:top w:val="single" w:sz="4" w:space="0" w:color="auto"/>
              <w:left w:val="nil"/>
              <w:bottom w:val="single" w:sz="4" w:space="0" w:color="auto"/>
              <w:right w:val="single" w:sz="4" w:space="0" w:color="auto"/>
            </w:tcBorders>
          </w:tcPr>
          <w:p w14:paraId="7975D777"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Parophrys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vetulus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D7D8FB"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0.41</w:t>
            </w:r>
          </w:p>
        </w:tc>
        <w:tc>
          <w:tcPr>
            <w:tcW w:w="1530" w:type="dxa"/>
            <w:tcBorders>
              <w:top w:val="nil"/>
              <w:left w:val="nil"/>
              <w:bottom w:val="single" w:sz="4" w:space="0" w:color="auto"/>
              <w:right w:val="single" w:sz="4" w:space="0" w:color="auto"/>
            </w:tcBorders>
            <w:shd w:val="clear" w:color="auto" w:fill="auto"/>
            <w:noWrap/>
            <w:vAlign w:val="bottom"/>
            <w:hideMark/>
          </w:tcPr>
          <w:p w14:paraId="4BABECA0"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695.70</w:t>
            </w:r>
          </w:p>
        </w:tc>
      </w:tr>
      <w:tr w:rsidR="00140B5D" w:rsidRPr="00140B5D" w14:paraId="55583AE3"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9F76A15"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lingcod</w:t>
            </w:r>
          </w:p>
        </w:tc>
        <w:tc>
          <w:tcPr>
            <w:tcW w:w="2700" w:type="dxa"/>
            <w:tcBorders>
              <w:top w:val="single" w:sz="4" w:space="0" w:color="auto"/>
              <w:left w:val="nil"/>
              <w:bottom w:val="single" w:sz="4" w:space="0" w:color="auto"/>
              <w:right w:val="single" w:sz="4" w:space="0" w:color="auto"/>
            </w:tcBorders>
          </w:tcPr>
          <w:p w14:paraId="03AD903C"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Ophiodon</w:t>
            </w:r>
            <w:proofErr w:type="spellEnd"/>
            <w:r w:rsidRPr="00140B5D">
              <w:rPr>
                <w:rFonts w:ascii="Times New Roman" w:eastAsia="Times New Roman" w:hAnsi="Times New Roman" w:cs="Times New Roman"/>
                <w:i/>
                <w:color w:val="000000"/>
                <w:sz w:val="24"/>
                <w:szCs w:val="24"/>
                <w:lang w:val="en-CA"/>
              </w:rPr>
              <w:t xml:space="preserve"> elongatus</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482F0CA"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0.33</w:t>
            </w:r>
          </w:p>
        </w:tc>
        <w:tc>
          <w:tcPr>
            <w:tcW w:w="1530" w:type="dxa"/>
            <w:tcBorders>
              <w:top w:val="nil"/>
              <w:left w:val="nil"/>
              <w:bottom w:val="single" w:sz="4" w:space="0" w:color="auto"/>
              <w:right w:val="single" w:sz="4" w:space="0" w:color="auto"/>
            </w:tcBorders>
            <w:shd w:val="clear" w:color="auto" w:fill="auto"/>
            <w:noWrap/>
            <w:vAlign w:val="bottom"/>
            <w:hideMark/>
          </w:tcPr>
          <w:p w14:paraId="1E5C488E"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873.42</w:t>
            </w:r>
          </w:p>
        </w:tc>
      </w:tr>
      <w:tr w:rsidR="00140B5D" w:rsidRPr="00140B5D" w14:paraId="6D9B4710"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4D8055C"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longnose skate</w:t>
            </w:r>
          </w:p>
        </w:tc>
        <w:tc>
          <w:tcPr>
            <w:tcW w:w="2700" w:type="dxa"/>
            <w:tcBorders>
              <w:top w:val="single" w:sz="4" w:space="0" w:color="auto"/>
              <w:left w:val="nil"/>
              <w:bottom w:val="single" w:sz="4" w:space="0" w:color="auto"/>
              <w:right w:val="single" w:sz="4" w:space="0" w:color="auto"/>
            </w:tcBorders>
          </w:tcPr>
          <w:p w14:paraId="5E526DAA"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Raja </w:t>
            </w:r>
            <w:proofErr w:type="spellStart"/>
            <w:r w:rsidRPr="00140B5D">
              <w:rPr>
                <w:rFonts w:ascii="Times New Roman" w:eastAsia="Times New Roman" w:hAnsi="Times New Roman" w:cs="Times New Roman"/>
                <w:i/>
                <w:color w:val="000000"/>
                <w:sz w:val="24"/>
                <w:szCs w:val="24"/>
                <w:lang w:val="en-CA"/>
              </w:rPr>
              <w:t>rhina</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460B65"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0.60</w:t>
            </w:r>
          </w:p>
        </w:tc>
        <w:tc>
          <w:tcPr>
            <w:tcW w:w="1530" w:type="dxa"/>
            <w:tcBorders>
              <w:top w:val="nil"/>
              <w:left w:val="nil"/>
              <w:bottom w:val="single" w:sz="4" w:space="0" w:color="auto"/>
              <w:right w:val="single" w:sz="4" w:space="0" w:color="auto"/>
            </w:tcBorders>
            <w:shd w:val="clear" w:color="auto" w:fill="auto"/>
            <w:noWrap/>
            <w:vAlign w:val="bottom"/>
            <w:hideMark/>
          </w:tcPr>
          <w:p w14:paraId="692FE619"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985.95</w:t>
            </w:r>
          </w:p>
        </w:tc>
      </w:tr>
      <w:tr w:rsidR="00140B5D" w:rsidRPr="00140B5D" w14:paraId="6BED2671"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90225EC"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Pacific halibut</w:t>
            </w:r>
          </w:p>
        </w:tc>
        <w:tc>
          <w:tcPr>
            <w:tcW w:w="2700" w:type="dxa"/>
            <w:tcBorders>
              <w:top w:val="single" w:sz="4" w:space="0" w:color="auto"/>
              <w:left w:val="nil"/>
              <w:bottom w:val="single" w:sz="4" w:space="0" w:color="auto"/>
              <w:right w:val="single" w:sz="4" w:space="0" w:color="auto"/>
            </w:tcBorders>
          </w:tcPr>
          <w:p w14:paraId="6275CB57"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Hippoglossus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stenolepis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6A524"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0.08</w:t>
            </w:r>
          </w:p>
        </w:tc>
        <w:tc>
          <w:tcPr>
            <w:tcW w:w="1530" w:type="dxa"/>
            <w:tcBorders>
              <w:top w:val="nil"/>
              <w:left w:val="nil"/>
              <w:bottom w:val="single" w:sz="4" w:space="0" w:color="auto"/>
              <w:right w:val="single" w:sz="4" w:space="0" w:color="auto"/>
            </w:tcBorders>
            <w:shd w:val="clear" w:color="auto" w:fill="auto"/>
            <w:noWrap/>
            <w:vAlign w:val="bottom"/>
            <w:hideMark/>
          </w:tcPr>
          <w:p w14:paraId="05FA3C6F"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1031.22</w:t>
            </w:r>
          </w:p>
        </w:tc>
      </w:tr>
      <w:tr w:rsidR="00140B5D" w:rsidRPr="00140B5D" w14:paraId="7BD10010"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3E8BF21"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gramStart"/>
            <w:r w:rsidRPr="00140B5D">
              <w:rPr>
                <w:rFonts w:ascii="Times New Roman" w:eastAsia="Times New Roman" w:hAnsi="Times New Roman" w:cs="Times New Roman"/>
                <w:color w:val="000000"/>
                <w:sz w:val="24"/>
                <w:szCs w:val="24"/>
                <w:lang w:val="en-CA"/>
              </w:rPr>
              <w:t>Pacific ocean</w:t>
            </w:r>
            <w:proofErr w:type="gramEnd"/>
            <w:r w:rsidRPr="00140B5D">
              <w:rPr>
                <w:rFonts w:ascii="Times New Roman" w:eastAsia="Times New Roman" w:hAnsi="Times New Roman" w:cs="Times New Roman"/>
                <w:color w:val="000000"/>
                <w:sz w:val="24"/>
                <w:szCs w:val="24"/>
                <w:lang w:val="en-CA"/>
              </w:rPr>
              <w:t xml:space="preserve"> perch</w:t>
            </w:r>
          </w:p>
        </w:tc>
        <w:tc>
          <w:tcPr>
            <w:tcW w:w="2700" w:type="dxa"/>
            <w:tcBorders>
              <w:top w:val="single" w:sz="4" w:space="0" w:color="auto"/>
              <w:left w:val="nil"/>
              <w:bottom w:val="single" w:sz="4" w:space="0" w:color="auto"/>
              <w:right w:val="single" w:sz="4" w:space="0" w:color="auto"/>
            </w:tcBorders>
          </w:tcPr>
          <w:p w14:paraId="12F9150E"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Sebastes </w:t>
            </w:r>
            <w:proofErr w:type="spellStart"/>
            <w:r w:rsidRPr="00140B5D">
              <w:rPr>
                <w:rFonts w:ascii="Times New Roman" w:eastAsia="Times New Roman" w:hAnsi="Times New Roman" w:cs="Times New Roman"/>
                <w:i/>
                <w:color w:val="000000"/>
                <w:sz w:val="24"/>
                <w:szCs w:val="24"/>
                <w:lang w:val="en-CA"/>
              </w:rPr>
              <w:t>alutus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A9792C"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0.07</w:t>
            </w:r>
          </w:p>
        </w:tc>
        <w:tc>
          <w:tcPr>
            <w:tcW w:w="1530" w:type="dxa"/>
            <w:tcBorders>
              <w:top w:val="nil"/>
              <w:left w:val="nil"/>
              <w:bottom w:val="single" w:sz="4" w:space="0" w:color="auto"/>
              <w:right w:val="single" w:sz="4" w:space="0" w:color="auto"/>
            </w:tcBorders>
            <w:shd w:val="clear" w:color="auto" w:fill="auto"/>
            <w:noWrap/>
            <w:vAlign w:val="bottom"/>
            <w:hideMark/>
          </w:tcPr>
          <w:p w14:paraId="189A8AF1"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2191.36</w:t>
            </w:r>
          </w:p>
        </w:tc>
      </w:tr>
      <w:tr w:rsidR="00140B5D" w:rsidRPr="00140B5D" w14:paraId="1B899035"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BFC4EB7"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petrale</w:t>
            </w:r>
            <w:proofErr w:type="spellEnd"/>
            <w:r w:rsidRPr="00140B5D">
              <w:rPr>
                <w:rFonts w:ascii="Times New Roman" w:eastAsia="Times New Roman" w:hAnsi="Times New Roman" w:cs="Times New Roman"/>
                <w:color w:val="000000"/>
                <w:sz w:val="24"/>
                <w:szCs w:val="24"/>
                <w:lang w:val="en-CA"/>
              </w:rPr>
              <w:t xml:space="preserve"> sole</w:t>
            </w:r>
          </w:p>
        </w:tc>
        <w:tc>
          <w:tcPr>
            <w:tcW w:w="2700" w:type="dxa"/>
            <w:tcBorders>
              <w:top w:val="single" w:sz="4" w:space="0" w:color="auto"/>
              <w:left w:val="nil"/>
              <w:bottom w:val="single" w:sz="4" w:space="0" w:color="auto"/>
              <w:right w:val="single" w:sz="4" w:space="0" w:color="auto"/>
            </w:tcBorders>
          </w:tcPr>
          <w:p w14:paraId="39648159"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Eopsetta</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jordani</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C2F604"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0.43</w:t>
            </w:r>
          </w:p>
        </w:tc>
        <w:tc>
          <w:tcPr>
            <w:tcW w:w="1530" w:type="dxa"/>
            <w:tcBorders>
              <w:top w:val="nil"/>
              <w:left w:val="nil"/>
              <w:bottom w:val="single" w:sz="4" w:space="0" w:color="auto"/>
              <w:right w:val="single" w:sz="4" w:space="0" w:color="auto"/>
            </w:tcBorders>
            <w:shd w:val="clear" w:color="auto" w:fill="auto"/>
            <w:noWrap/>
            <w:vAlign w:val="bottom"/>
            <w:hideMark/>
          </w:tcPr>
          <w:p w14:paraId="5564EA9E"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909.81</w:t>
            </w:r>
          </w:p>
        </w:tc>
      </w:tr>
      <w:tr w:rsidR="00140B5D" w:rsidRPr="00140B5D" w14:paraId="6E151CC6"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76E0ECF"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rex sole</w:t>
            </w:r>
          </w:p>
        </w:tc>
        <w:tc>
          <w:tcPr>
            <w:tcW w:w="2700" w:type="dxa"/>
            <w:tcBorders>
              <w:top w:val="single" w:sz="4" w:space="0" w:color="auto"/>
              <w:left w:val="nil"/>
              <w:bottom w:val="single" w:sz="4" w:space="0" w:color="auto"/>
              <w:right w:val="single" w:sz="4" w:space="0" w:color="auto"/>
            </w:tcBorders>
          </w:tcPr>
          <w:p w14:paraId="243ACE9A"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Glyptocephalus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zachirus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F14B4A5"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0.62</w:t>
            </w:r>
          </w:p>
        </w:tc>
        <w:tc>
          <w:tcPr>
            <w:tcW w:w="1530" w:type="dxa"/>
            <w:tcBorders>
              <w:top w:val="nil"/>
              <w:left w:val="nil"/>
              <w:bottom w:val="single" w:sz="4" w:space="0" w:color="auto"/>
              <w:right w:val="single" w:sz="4" w:space="0" w:color="auto"/>
            </w:tcBorders>
            <w:shd w:val="clear" w:color="auto" w:fill="auto"/>
            <w:noWrap/>
            <w:vAlign w:val="bottom"/>
            <w:hideMark/>
          </w:tcPr>
          <w:p w14:paraId="586321D0"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1011.33</w:t>
            </w:r>
          </w:p>
        </w:tc>
      </w:tr>
      <w:tr w:rsidR="00140B5D" w:rsidRPr="00140B5D" w14:paraId="10C971D6"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AFDCD91"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sablefish</w:t>
            </w:r>
          </w:p>
        </w:tc>
        <w:tc>
          <w:tcPr>
            <w:tcW w:w="2700" w:type="dxa"/>
            <w:tcBorders>
              <w:top w:val="single" w:sz="4" w:space="0" w:color="auto"/>
              <w:left w:val="nil"/>
              <w:bottom w:val="single" w:sz="4" w:space="0" w:color="auto"/>
              <w:right w:val="single" w:sz="4" w:space="0" w:color="auto"/>
            </w:tcBorders>
          </w:tcPr>
          <w:p w14:paraId="35C41469"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Anoplopoma</w:t>
            </w:r>
            <w:proofErr w:type="spellEnd"/>
            <w:r w:rsidRPr="00140B5D">
              <w:rPr>
                <w:rFonts w:ascii="Times New Roman" w:eastAsia="Times New Roman" w:hAnsi="Times New Roman" w:cs="Times New Roman"/>
                <w:i/>
                <w:color w:val="000000"/>
                <w:sz w:val="24"/>
                <w:szCs w:val="24"/>
                <w:lang w:val="en-CA"/>
              </w:rPr>
              <w:t xml:space="preserve"> fimbria</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4FC6BA"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0.65</w:t>
            </w:r>
          </w:p>
        </w:tc>
        <w:tc>
          <w:tcPr>
            <w:tcW w:w="1530" w:type="dxa"/>
            <w:tcBorders>
              <w:top w:val="nil"/>
              <w:left w:val="nil"/>
              <w:bottom w:val="single" w:sz="4" w:space="0" w:color="auto"/>
              <w:right w:val="single" w:sz="4" w:space="0" w:color="auto"/>
            </w:tcBorders>
            <w:shd w:val="clear" w:color="auto" w:fill="auto"/>
            <w:noWrap/>
            <w:vAlign w:val="bottom"/>
            <w:hideMark/>
          </w:tcPr>
          <w:p w14:paraId="1587AB75"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1191.93</w:t>
            </w:r>
          </w:p>
        </w:tc>
      </w:tr>
      <w:tr w:rsidR="00140B5D" w:rsidRPr="00140B5D" w14:paraId="1A0539D8"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B20D96A"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shortspine</w:t>
            </w:r>
            <w:proofErr w:type="spellEnd"/>
            <w:r w:rsidRPr="00140B5D">
              <w:rPr>
                <w:rFonts w:ascii="Times New Roman" w:eastAsia="Times New Roman" w:hAnsi="Times New Roman" w:cs="Times New Roman"/>
                <w:color w:val="000000"/>
                <w:sz w:val="24"/>
                <w:szCs w:val="24"/>
                <w:lang w:val="en-CA"/>
              </w:rPr>
              <w:t xml:space="preserve"> </w:t>
            </w:r>
            <w:proofErr w:type="spellStart"/>
            <w:r w:rsidRPr="00140B5D">
              <w:rPr>
                <w:rFonts w:ascii="Times New Roman" w:eastAsia="Times New Roman" w:hAnsi="Times New Roman" w:cs="Times New Roman"/>
                <w:color w:val="000000"/>
                <w:sz w:val="24"/>
                <w:szCs w:val="24"/>
                <w:lang w:val="en-CA"/>
              </w:rPr>
              <w:t>thornyhead</w:t>
            </w:r>
            <w:proofErr w:type="spellEnd"/>
          </w:p>
        </w:tc>
        <w:tc>
          <w:tcPr>
            <w:tcW w:w="2700" w:type="dxa"/>
            <w:tcBorders>
              <w:top w:val="single" w:sz="4" w:space="0" w:color="auto"/>
              <w:left w:val="nil"/>
              <w:bottom w:val="single" w:sz="4" w:space="0" w:color="auto"/>
              <w:right w:val="single" w:sz="4" w:space="0" w:color="auto"/>
            </w:tcBorders>
          </w:tcPr>
          <w:p w14:paraId="56417399"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Sebastolobus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alascanus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7FCA859"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0.51</w:t>
            </w:r>
          </w:p>
        </w:tc>
        <w:tc>
          <w:tcPr>
            <w:tcW w:w="1530" w:type="dxa"/>
            <w:tcBorders>
              <w:top w:val="nil"/>
              <w:left w:val="nil"/>
              <w:bottom w:val="single" w:sz="4" w:space="0" w:color="auto"/>
              <w:right w:val="single" w:sz="4" w:space="0" w:color="auto"/>
            </w:tcBorders>
            <w:shd w:val="clear" w:color="auto" w:fill="auto"/>
            <w:noWrap/>
            <w:vAlign w:val="bottom"/>
            <w:hideMark/>
          </w:tcPr>
          <w:p w14:paraId="22D32A29"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690.99</w:t>
            </w:r>
          </w:p>
        </w:tc>
      </w:tr>
      <w:tr w:rsidR="00140B5D" w:rsidRPr="00140B5D" w14:paraId="06CAE7BD"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588C9DE"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North Pacific spiny dogfish</w:t>
            </w:r>
          </w:p>
        </w:tc>
        <w:tc>
          <w:tcPr>
            <w:tcW w:w="2700" w:type="dxa"/>
            <w:tcBorders>
              <w:top w:val="single" w:sz="4" w:space="0" w:color="auto"/>
              <w:left w:val="nil"/>
              <w:bottom w:val="single" w:sz="4" w:space="0" w:color="auto"/>
              <w:right w:val="single" w:sz="4" w:space="0" w:color="auto"/>
            </w:tcBorders>
          </w:tcPr>
          <w:p w14:paraId="7BB51E8A"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Squalus </w:t>
            </w:r>
            <w:proofErr w:type="spellStart"/>
            <w:r w:rsidRPr="00140B5D">
              <w:rPr>
                <w:rFonts w:ascii="Times New Roman" w:eastAsia="Times New Roman" w:hAnsi="Times New Roman" w:cs="Times New Roman"/>
                <w:i/>
                <w:color w:val="000000"/>
                <w:sz w:val="24"/>
                <w:szCs w:val="24"/>
                <w:lang w:val="en-CA"/>
              </w:rPr>
              <w:t>suckleyi</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E618C9D"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0.28</w:t>
            </w:r>
          </w:p>
        </w:tc>
        <w:tc>
          <w:tcPr>
            <w:tcW w:w="1530" w:type="dxa"/>
            <w:tcBorders>
              <w:top w:val="nil"/>
              <w:left w:val="nil"/>
              <w:bottom w:val="single" w:sz="4" w:space="0" w:color="auto"/>
              <w:right w:val="single" w:sz="4" w:space="0" w:color="auto"/>
            </w:tcBorders>
            <w:shd w:val="clear" w:color="auto" w:fill="auto"/>
            <w:noWrap/>
            <w:vAlign w:val="bottom"/>
            <w:hideMark/>
          </w:tcPr>
          <w:p w14:paraId="2F5C663C"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2819.21</w:t>
            </w:r>
          </w:p>
        </w:tc>
      </w:tr>
      <w:tr w:rsidR="00140B5D" w:rsidRPr="00140B5D" w14:paraId="0ACF924A"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128EC44"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splitnose</w:t>
            </w:r>
            <w:proofErr w:type="spellEnd"/>
            <w:r w:rsidRPr="00140B5D">
              <w:rPr>
                <w:rFonts w:ascii="Times New Roman" w:eastAsia="Times New Roman" w:hAnsi="Times New Roman" w:cs="Times New Roman"/>
                <w:color w:val="000000"/>
                <w:sz w:val="24"/>
                <w:szCs w:val="24"/>
                <w:lang w:val="en-CA"/>
              </w:rPr>
              <w:t xml:space="preserve"> rockfish</w:t>
            </w:r>
          </w:p>
        </w:tc>
        <w:tc>
          <w:tcPr>
            <w:tcW w:w="2700" w:type="dxa"/>
            <w:tcBorders>
              <w:top w:val="single" w:sz="4" w:space="0" w:color="auto"/>
              <w:left w:val="nil"/>
              <w:bottom w:val="single" w:sz="4" w:space="0" w:color="auto"/>
              <w:right w:val="single" w:sz="4" w:space="0" w:color="auto"/>
            </w:tcBorders>
          </w:tcPr>
          <w:p w14:paraId="09FCC5CC"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Sebastes </w:t>
            </w:r>
            <w:proofErr w:type="spellStart"/>
            <w:r w:rsidRPr="00140B5D">
              <w:rPr>
                <w:rFonts w:ascii="Times New Roman" w:eastAsia="Times New Roman" w:hAnsi="Times New Roman" w:cs="Times New Roman"/>
                <w:i/>
                <w:color w:val="000000"/>
                <w:sz w:val="24"/>
                <w:szCs w:val="24"/>
                <w:lang w:val="en-CA"/>
              </w:rPr>
              <w:t>diploproa</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13CD57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0.21</w:t>
            </w:r>
          </w:p>
        </w:tc>
        <w:tc>
          <w:tcPr>
            <w:tcW w:w="1530" w:type="dxa"/>
            <w:tcBorders>
              <w:top w:val="nil"/>
              <w:left w:val="nil"/>
              <w:bottom w:val="single" w:sz="4" w:space="0" w:color="auto"/>
              <w:right w:val="single" w:sz="4" w:space="0" w:color="auto"/>
            </w:tcBorders>
            <w:shd w:val="clear" w:color="auto" w:fill="auto"/>
            <w:noWrap/>
            <w:vAlign w:val="bottom"/>
            <w:hideMark/>
          </w:tcPr>
          <w:p w14:paraId="55D5EC1A"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2619.62</w:t>
            </w:r>
          </w:p>
        </w:tc>
      </w:tr>
      <w:tr w:rsidR="00140B5D" w:rsidRPr="00140B5D" w14:paraId="653AEFDD"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82BE97D"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spotted ratfish</w:t>
            </w:r>
          </w:p>
        </w:tc>
        <w:tc>
          <w:tcPr>
            <w:tcW w:w="2700" w:type="dxa"/>
            <w:tcBorders>
              <w:top w:val="single" w:sz="4" w:space="0" w:color="auto"/>
              <w:left w:val="nil"/>
              <w:bottom w:val="single" w:sz="4" w:space="0" w:color="auto"/>
              <w:right w:val="single" w:sz="4" w:space="0" w:color="auto"/>
            </w:tcBorders>
          </w:tcPr>
          <w:p w14:paraId="27A93AA0"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proofErr w:type="spellStart"/>
            <w:r w:rsidRPr="00140B5D">
              <w:rPr>
                <w:rFonts w:ascii="Times New Roman" w:eastAsia="Times New Roman" w:hAnsi="Times New Roman" w:cs="Times New Roman"/>
                <w:i/>
                <w:color w:val="000000"/>
                <w:sz w:val="24"/>
                <w:szCs w:val="24"/>
                <w:lang w:val="en-CA"/>
              </w:rPr>
              <w:t>Hydrolagus</w:t>
            </w:r>
            <w:proofErr w:type="spellEnd"/>
            <w:r w:rsidRPr="00140B5D">
              <w:rPr>
                <w:rFonts w:ascii="Times New Roman" w:eastAsia="Times New Roman" w:hAnsi="Times New Roman" w:cs="Times New Roman"/>
                <w:i/>
                <w:color w:val="000000"/>
                <w:sz w:val="24"/>
                <w:szCs w:val="24"/>
                <w:lang w:val="en-CA"/>
              </w:rPr>
              <w:t xml:space="preserve"> </w:t>
            </w:r>
            <w:proofErr w:type="spellStart"/>
            <w:r w:rsidRPr="00140B5D">
              <w:rPr>
                <w:rFonts w:ascii="Times New Roman" w:eastAsia="Times New Roman" w:hAnsi="Times New Roman" w:cs="Times New Roman"/>
                <w:i/>
                <w:color w:val="000000"/>
                <w:sz w:val="24"/>
                <w:szCs w:val="24"/>
                <w:lang w:val="en-CA"/>
              </w:rPr>
              <w:t>colliei</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23ADA47"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0.50</w:t>
            </w:r>
          </w:p>
        </w:tc>
        <w:tc>
          <w:tcPr>
            <w:tcW w:w="1530" w:type="dxa"/>
            <w:tcBorders>
              <w:top w:val="nil"/>
              <w:left w:val="nil"/>
              <w:bottom w:val="single" w:sz="4" w:space="0" w:color="auto"/>
              <w:right w:val="single" w:sz="4" w:space="0" w:color="auto"/>
            </w:tcBorders>
            <w:shd w:val="clear" w:color="auto" w:fill="auto"/>
            <w:noWrap/>
            <w:vAlign w:val="bottom"/>
            <w:hideMark/>
          </w:tcPr>
          <w:p w14:paraId="46D49A94"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617.10</w:t>
            </w:r>
          </w:p>
        </w:tc>
      </w:tr>
      <w:tr w:rsidR="00140B5D" w:rsidRPr="00140B5D" w14:paraId="22AEE3AA"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110D1CC"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widow rockfish</w:t>
            </w:r>
          </w:p>
        </w:tc>
        <w:tc>
          <w:tcPr>
            <w:tcW w:w="2700" w:type="dxa"/>
            <w:tcBorders>
              <w:top w:val="single" w:sz="4" w:space="0" w:color="auto"/>
              <w:left w:val="nil"/>
              <w:bottom w:val="single" w:sz="4" w:space="0" w:color="auto"/>
              <w:right w:val="single" w:sz="4" w:space="0" w:color="auto"/>
            </w:tcBorders>
          </w:tcPr>
          <w:p w14:paraId="1D4D30CA"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 xml:space="preserve">Sebastes </w:t>
            </w:r>
            <w:proofErr w:type="spellStart"/>
            <w:r w:rsidRPr="00140B5D">
              <w:rPr>
                <w:rFonts w:ascii="Times New Roman" w:eastAsia="Times New Roman" w:hAnsi="Times New Roman" w:cs="Times New Roman"/>
                <w:i/>
                <w:color w:val="000000"/>
                <w:sz w:val="24"/>
                <w:szCs w:val="24"/>
                <w:lang w:val="en-CA"/>
              </w:rPr>
              <w:t>entomelas</w:t>
            </w:r>
            <w:proofErr w:type="spellEnd"/>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557945"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0.04</w:t>
            </w:r>
          </w:p>
        </w:tc>
        <w:tc>
          <w:tcPr>
            <w:tcW w:w="1530" w:type="dxa"/>
            <w:tcBorders>
              <w:top w:val="nil"/>
              <w:left w:val="nil"/>
              <w:bottom w:val="single" w:sz="4" w:space="0" w:color="auto"/>
              <w:right w:val="single" w:sz="4" w:space="0" w:color="auto"/>
            </w:tcBorders>
            <w:shd w:val="clear" w:color="auto" w:fill="auto"/>
            <w:noWrap/>
            <w:vAlign w:val="bottom"/>
            <w:hideMark/>
          </w:tcPr>
          <w:p w14:paraId="2B1A154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1846.20</w:t>
            </w:r>
          </w:p>
        </w:tc>
      </w:tr>
    </w:tbl>
    <w:p w14:paraId="2A60C44E" w14:textId="77777777" w:rsidR="00140B5D" w:rsidRPr="00140B5D" w:rsidRDefault="00140B5D" w:rsidP="00140B5D">
      <w:pPr>
        <w:spacing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 xml:space="preserve">Table S3. Delta-AIC values comparing spatial GLMMs with and without an estimated spatial-trend field. Delta-AIC values are interpreted relative to the best model for each species (0 = most parsimonious model). </w:t>
      </w:r>
    </w:p>
    <w:tbl>
      <w:tblPr>
        <w:tblW w:w="6205" w:type="dxa"/>
        <w:tblLook w:val="04A0" w:firstRow="1" w:lastRow="0" w:firstColumn="1" w:lastColumn="0" w:noHBand="0" w:noVBand="1"/>
      </w:tblPr>
      <w:tblGrid>
        <w:gridCol w:w="2875"/>
        <w:gridCol w:w="1800"/>
        <w:gridCol w:w="1530"/>
      </w:tblGrid>
      <w:tr w:rsidR="00140B5D" w:rsidRPr="00140B5D" w14:paraId="75B6999C" w14:textId="77777777" w:rsidTr="00E23BAC">
        <w:trPr>
          <w:trHeight w:val="320"/>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7AC1E" w14:textId="77777777" w:rsidR="00140B5D" w:rsidRPr="00140B5D" w:rsidRDefault="00140B5D" w:rsidP="00140B5D">
            <w:pPr>
              <w:spacing w:after="0" w:line="240" w:lineRule="auto"/>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Species common 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772D531" w14:textId="77777777" w:rsidR="00140B5D" w:rsidRPr="00140B5D" w:rsidRDefault="00140B5D" w:rsidP="00140B5D">
            <w:pPr>
              <w:spacing w:after="0" w:line="240" w:lineRule="auto"/>
              <w:jc w:val="center"/>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No spatial trend</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B69678E" w14:textId="77777777" w:rsidR="00140B5D" w:rsidRPr="00140B5D" w:rsidRDefault="00140B5D" w:rsidP="00140B5D">
            <w:pPr>
              <w:spacing w:after="0" w:line="240" w:lineRule="auto"/>
              <w:jc w:val="center"/>
              <w:rPr>
                <w:rFonts w:ascii="Times New Roman" w:eastAsia="Times New Roman" w:hAnsi="Times New Roman" w:cs="Times New Roman"/>
                <w:i/>
                <w:color w:val="000000"/>
                <w:sz w:val="24"/>
                <w:szCs w:val="24"/>
                <w:lang w:val="en-CA"/>
              </w:rPr>
            </w:pPr>
            <w:r w:rsidRPr="00140B5D">
              <w:rPr>
                <w:rFonts w:ascii="Times New Roman" w:eastAsia="Times New Roman" w:hAnsi="Times New Roman" w:cs="Times New Roman"/>
                <w:i/>
                <w:color w:val="000000"/>
                <w:sz w:val="24"/>
                <w:szCs w:val="24"/>
                <w:lang w:val="en-CA"/>
              </w:rPr>
              <w:t>Spatial trend</w:t>
            </w:r>
          </w:p>
        </w:tc>
      </w:tr>
      <w:tr w:rsidR="00140B5D" w:rsidRPr="00140B5D" w14:paraId="14209349"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92FEC81"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arrowtooth</w:t>
            </w:r>
            <w:proofErr w:type="spellEnd"/>
            <w:r w:rsidRPr="00140B5D">
              <w:rPr>
                <w:rFonts w:ascii="Times New Roman" w:eastAsia="Times New Roman" w:hAnsi="Times New Roman" w:cs="Times New Roman"/>
                <w:color w:val="000000"/>
                <w:sz w:val="24"/>
                <w:szCs w:val="24"/>
                <w:lang w:val="en-CA"/>
              </w:rPr>
              <w:t xml:space="preserve"> flounder</w:t>
            </w:r>
          </w:p>
        </w:tc>
        <w:tc>
          <w:tcPr>
            <w:tcW w:w="1800" w:type="dxa"/>
            <w:tcBorders>
              <w:top w:val="nil"/>
              <w:left w:val="nil"/>
              <w:bottom w:val="single" w:sz="4" w:space="0" w:color="auto"/>
              <w:right w:val="single" w:sz="4" w:space="0" w:color="auto"/>
            </w:tcBorders>
            <w:shd w:val="clear" w:color="auto" w:fill="auto"/>
            <w:noWrap/>
            <w:vAlign w:val="bottom"/>
            <w:hideMark/>
          </w:tcPr>
          <w:p w14:paraId="3E91145D"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87.10</w:t>
            </w:r>
          </w:p>
        </w:tc>
        <w:tc>
          <w:tcPr>
            <w:tcW w:w="1530" w:type="dxa"/>
            <w:tcBorders>
              <w:top w:val="nil"/>
              <w:left w:val="nil"/>
              <w:bottom w:val="single" w:sz="4" w:space="0" w:color="auto"/>
              <w:right w:val="single" w:sz="4" w:space="0" w:color="auto"/>
            </w:tcBorders>
            <w:shd w:val="clear" w:color="auto" w:fill="auto"/>
            <w:noWrap/>
            <w:vAlign w:val="bottom"/>
            <w:hideMark/>
          </w:tcPr>
          <w:p w14:paraId="5EC7053B"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7FA7CCAE"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0BF0BBF"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big skate</w:t>
            </w:r>
          </w:p>
        </w:tc>
        <w:tc>
          <w:tcPr>
            <w:tcW w:w="1800" w:type="dxa"/>
            <w:tcBorders>
              <w:top w:val="nil"/>
              <w:left w:val="nil"/>
              <w:bottom w:val="single" w:sz="4" w:space="0" w:color="auto"/>
              <w:right w:val="single" w:sz="4" w:space="0" w:color="auto"/>
            </w:tcBorders>
            <w:shd w:val="clear" w:color="auto" w:fill="auto"/>
            <w:noWrap/>
            <w:vAlign w:val="bottom"/>
            <w:hideMark/>
          </w:tcPr>
          <w:p w14:paraId="7C326903"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c>
          <w:tcPr>
            <w:tcW w:w="1530" w:type="dxa"/>
            <w:tcBorders>
              <w:top w:val="nil"/>
              <w:left w:val="nil"/>
              <w:bottom w:val="single" w:sz="4" w:space="0" w:color="auto"/>
              <w:right w:val="single" w:sz="4" w:space="0" w:color="auto"/>
            </w:tcBorders>
            <w:shd w:val="clear" w:color="auto" w:fill="auto"/>
            <w:noWrap/>
            <w:vAlign w:val="bottom"/>
            <w:hideMark/>
          </w:tcPr>
          <w:p w14:paraId="34F394FF"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0.81</w:t>
            </w:r>
          </w:p>
        </w:tc>
      </w:tr>
      <w:tr w:rsidR="00140B5D" w:rsidRPr="00140B5D" w14:paraId="464B31B5"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3642B71"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bocaccio</w:t>
            </w:r>
          </w:p>
        </w:tc>
        <w:tc>
          <w:tcPr>
            <w:tcW w:w="1800" w:type="dxa"/>
            <w:tcBorders>
              <w:top w:val="nil"/>
              <w:left w:val="nil"/>
              <w:bottom w:val="single" w:sz="4" w:space="0" w:color="auto"/>
              <w:right w:val="single" w:sz="4" w:space="0" w:color="auto"/>
            </w:tcBorders>
            <w:shd w:val="clear" w:color="auto" w:fill="auto"/>
            <w:noWrap/>
            <w:vAlign w:val="bottom"/>
            <w:hideMark/>
          </w:tcPr>
          <w:p w14:paraId="14E36E30"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6.25</w:t>
            </w:r>
          </w:p>
        </w:tc>
        <w:tc>
          <w:tcPr>
            <w:tcW w:w="1530" w:type="dxa"/>
            <w:tcBorders>
              <w:top w:val="nil"/>
              <w:left w:val="nil"/>
              <w:bottom w:val="single" w:sz="4" w:space="0" w:color="auto"/>
              <w:right w:val="single" w:sz="4" w:space="0" w:color="auto"/>
            </w:tcBorders>
            <w:shd w:val="clear" w:color="auto" w:fill="auto"/>
            <w:noWrap/>
            <w:vAlign w:val="bottom"/>
            <w:hideMark/>
          </w:tcPr>
          <w:p w14:paraId="7406DCA2"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0A00CAB1"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DBEB429"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canary rockfish</w:t>
            </w:r>
          </w:p>
        </w:tc>
        <w:tc>
          <w:tcPr>
            <w:tcW w:w="1800" w:type="dxa"/>
            <w:tcBorders>
              <w:top w:val="nil"/>
              <w:left w:val="nil"/>
              <w:bottom w:val="single" w:sz="4" w:space="0" w:color="auto"/>
              <w:right w:val="single" w:sz="4" w:space="0" w:color="auto"/>
            </w:tcBorders>
            <w:shd w:val="clear" w:color="auto" w:fill="auto"/>
            <w:noWrap/>
            <w:vAlign w:val="bottom"/>
            <w:hideMark/>
          </w:tcPr>
          <w:p w14:paraId="281266B5"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4.55</w:t>
            </w:r>
          </w:p>
        </w:tc>
        <w:tc>
          <w:tcPr>
            <w:tcW w:w="1530" w:type="dxa"/>
            <w:tcBorders>
              <w:top w:val="nil"/>
              <w:left w:val="nil"/>
              <w:bottom w:val="single" w:sz="4" w:space="0" w:color="auto"/>
              <w:right w:val="single" w:sz="4" w:space="0" w:color="auto"/>
            </w:tcBorders>
            <w:shd w:val="clear" w:color="auto" w:fill="auto"/>
            <w:noWrap/>
            <w:vAlign w:val="bottom"/>
            <w:hideMark/>
          </w:tcPr>
          <w:p w14:paraId="64FAF11D"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1CCF34DE"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B6CA404"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lastRenderedPageBreak/>
              <w:t>darkblotched</w:t>
            </w:r>
            <w:proofErr w:type="spellEnd"/>
            <w:r w:rsidRPr="00140B5D">
              <w:rPr>
                <w:rFonts w:ascii="Times New Roman" w:eastAsia="Times New Roman" w:hAnsi="Times New Roman" w:cs="Times New Roman"/>
                <w:color w:val="000000"/>
                <w:sz w:val="24"/>
                <w:szCs w:val="24"/>
                <w:lang w:val="en-CA"/>
              </w:rPr>
              <w:t xml:space="preserve"> rockfish</w:t>
            </w:r>
          </w:p>
        </w:tc>
        <w:tc>
          <w:tcPr>
            <w:tcW w:w="1800" w:type="dxa"/>
            <w:tcBorders>
              <w:top w:val="nil"/>
              <w:left w:val="nil"/>
              <w:bottom w:val="single" w:sz="4" w:space="0" w:color="auto"/>
              <w:right w:val="single" w:sz="4" w:space="0" w:color="auto"/>
            </w:tcBorders>
            <w:shd w:val="clear" w:color="auto" w:fill="auto"/>
            <w:noWrap/>
            <w:vAlign w:val="bottom"/>
            <w:hideMark/>
          </w:tcPr>
          <w:p w14:paraId="71DD24BC"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6.30</w:t>
            </w:r>
          </w:p>
        </w:tc>
        <w:tc>
          <w:tcPr>
            <w:tcW w:w="1530" w:type="dxa"/>
            <w:tcBorders>
              <w:top w:val="nil"/>
              <w:left w:val="nil"/>
              <w:bottom w:val="single" w:sz="4" w:space="0" w:color="auto"/>
              <w:right w:val="single" w:sz="4" w:space="0" w:color="auto"/>
            </w:tcBorders>
            <w:shd w:val="clear" w:color="auto" w:fill="auto"/>
            <w:noWrap/>
            <w:vAlign w:val="bottom"/>
            <w:hideMark/>
          </w:tcPr>
          <w:p w14:paraId="4BD74718"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67C882A3"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42BF79F"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Dover sole</w:t>
            </w:r>
          </w:p>
        </w:tc>
        <w:tc>
          <w:tcPr>
            <w:tcW w:w="1800" w:type="dxa"/>
            <w:tcBorders>
              <w:top w:val="nil"/>
              <w:left w:val="nil"/>
              <w:bottom w:val="single" w:sz="4" w:space="0" w:color="auto"/>
              <w:right w:val="single" w:sz="4" w:space="0" w:color="auto"/>
            </w:tcBorders>
            <w:shd w:val="clear" w:color="auto" w:fill="auto"/>
            <w:noWrap/>
            <w:vAlign w:val="bottom"/>
            <w:hideMark/>
          </w:tcPr>
          <w:p w14:paraId="35C779D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88.24</w:t>
            </w:r>
          </w:p>
        </w:tc>
        <w:tc>
          <w:tcPr>
            <w:tcW w:w="1530" w:type="dxa"/>
            <w:tcBorders>
              <w:top w:val="nil"/>
              <w:left w:val="nil"/>
              <w:bottom w:val="single" w:sz="4" w:space="0" w:color="auto"/>
              <w:right w:val="single" w:sz="4" w:space="0" w:color="auto"/>
            </w:tcBorders>
            <w:shd w:val="clear" w:color="auto" w:fill="auto"/>
            <w:noWrap/>
            <w:vAlign w:val="bottom"/>
            <w:hideMark/>
          </w:tcPr>
          <w:p w14:paraId="4099CFDF"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15F002D0"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248A53F"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English sole</w:t>
            </w:r>
          </w:p>
        </w:tc>
        <w:tc>
          <w:tcPr>
            <w:tcW w:w="1800" w:type="dxa"/>
            <w:tcBorders>
              <w:top w:val="nil"/>
              <w:left w:val="nil"/>
              <w:bottom w:val="single" w:sz="4" w:space="0" w:color="auto"/>
              <w:right w:val="single" w:sz="4" w:space="0" w:color="auto"/>
            </w:tcBorders>
            <w:shd w:val="clear" w:color="auto" w:fill="auto"/>
            <w:noWrap/>
            <w:vAlign w:val="bottom"/>
            <w:hideMark/>
          </w:tcPr>
          <w:p w14:paraId="07F8294C"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45.79</w:t>
            </w:r>
          </w:p>
        </w:tc>
        <w:tc>
          <w:tcPr>
            <w:tcW w:w="1530" w:type="dxa"/>
            <w:tcBorders>
              <w:top w:val="nil"/>
              <w:left w:val="nil"/>
              <w:bottom w:val="single" w:sz="4" w:space="0" w:color="auto"/>
              <w:right w:val="single" w:sz="4" w:space="0" w:color="auto"/>
            </w:tcBorders>
            <w:shd w:val="clear" w:color="auto" w:fill="auto"/>
            <w:noWrap/>
            <w:vAlign w:val="bottom"/>
            <w:hideMark/>
          </w:tcPr>
          <w:p w14:paraId="5655000E"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1D49576A"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3A8A45A"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lingcod</w:t>
            </w:r>
          </w:p>
        </w:tc>
        <w:tc>
          <w:tcPr>
            <w:tcW w:w="1800" w:type="dxa"/>
            <w:tcBorders>
              <w:top w:val="nil"/>
              <w:left w:val="nil"/>
              <w:bottom w:val="single" w:sz="4" w:space="0" w:color="auto"/>
              <w:right w:val="single" w:sz="4" w:space="0" w:color="auto"/>
            </w:tcBorders>
            <w:shd w:val="clear" w:color="auto" w:fill="auto"/>
            <w:noWrap/>
            <w:vAlign w:val="bottom"/>
            <w:hideMark/>
          </w:tcPr>
          <w:p w14:paraId="67B5F2C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3.43</w:t>
            </w:r>
          </w:p>
        </w:tc>
        <w:tc>
          <w:tcPr>
            <w:tcW w:w="1530" w:type="dxa"/>
            <w:tcBorders>
              <w:top w:val="nil"/>
              <w:left w:val="nil"/>
              <w:bottom w:val="single" w:sz="4" w:space="0" w:color="auto"/>
              <w:right w:val="single" w:sz="4" w:space="0" w:color="auto"/>
            </w:tcBorders>
            <w:shd w:val="clear" w:color="auto" w:fill="auto"/>
            <w:noWrap/>
            <w:vAlign w:val="bottom"/>
            <w:hideMark/>
          </w:tcPr>
          <w:p w14:paraId="4A2F8D37"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033DD09E"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21AB4E95"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longnose skate</w:t>
            </w:r>
          </w:p>
        </w:tc>
        <w:tc>
          <w:tcPr>
            <w:tcW w:w="1800" w:type="dxa"/>
            <w:tcBorders>
              <w:top w:val="nil"/>
              <w:left w:val="nil"/>
              <w:bottom w:val="single" w:sz="4" w:space="0" w:color="auto"/>
              <w:right w:val="single" w:sz="4" w:space="0" w:color="auto"/>
            </w:tcBorders>
            <w:shd w:val="clear" w:color="auto" w:fill="auto"/>
            <w:noWrap/>
            <w:vAlign w:val="bottom"/>
            <w:hideMark/>
          </w:tcPr>
          <w:p w14:paraId="43F27223"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28.43</w:t>
            </w:r>
          </w:p>
        </w:tc>
        <w:tc>
          <w:tcPr>
            <w:tcW w:w="1530" w:type="dxa"/>
            <w:tcBorders>
              <w:top w:val="nil"/>
              <w:left w:val="nil"/>
              <w:bottom w:val="single" w:sz="4" w:space="0" w:color="auto"/>
              <w:right w:val="single" w:sz="4" w:space="0" w:color="auto"/>
            </w:tcBorders>
            <w:shd w:val="clear" w:color="auto" w:fill="auto"/>
            <w:noWrap/>
            <w:vAlign w:val="bottom"/>
            <w:hideMark/>
          </w:tcPr>
          <w:p w14:paraId="4711718C"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1FBB3F01"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578FF2F"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Pacific halibut</w:t>
            </w:r>
          </w:p>
        </w:tc>
        <w:tc>
          <w:tcPr>
            <w:tcW w:w="1800" w:type="dxa"/>
            <w:tcBorders>
              <w:top w:val="nil"/>
              <w:left w:val="nil"/>
              <w:bottom w:val="single" w:sz="4" w:space="0" w:color="auto"/>
              <w:right w:val="single" w:sz="4" w:space="0" w:color="auto"/>
            </w:tcBorders>
            <w:shd w:val="clear" w:color="auto" w:fill="auto"/>
            <w:noWrap/>
            <w:vAlign w:val="bottom"/>
            <w:hideMark/>
          </w:tcPr>
          <w:p w14:paraId="3DE29A59"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c>
          <w:tcPr>
            <w:tcW w:w="1530" w:type="dxa"/>
            <w:tcBorders>
              <w:top w:val="nil"/>
              <w:left w:val="nil"/>
              <w:bottom w:val="single" w:sz="4" w:space="0" w:color="auto"/>
              <w:right w:val="single" w:sz="4" w:space="0" w:color="auto"/>
            </w:tcBorders>
            <w:shd w:val="clear" w:color="auto" w:fill="auto"/>
            <w:noWrap/>
            <w:vAlign w:val="bottom"/>
            <w:hideMark/>
          </w:tcPr>
          <w:p w14:paraId="394824DF"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1.90</w:t>
            </w:r>
          </w:p>
        </w:tc>
      </w:tr>
      <w:tr w:rsidR="00140B5D" w:rsidRPr="00140B5D" w14:paraId="7285505F"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D6CC17B"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gramStart"/>
            <w:r w:rsidRPr="00140B5D">
              <w:rPr>
                <w:rFonts w:ascii="Times New Roman" w:eastAsia="Times New Roman" w:hAnsi="Times New Roman" w:cs="Times New Roman"/>
                <w:color w:val="000000"/>
                <w:sz w:val="24"/>
                <w:szCs w:val="24"/>
                <w:lang w:val="en-CA"/>
              </w:rPr>
              <w:t>Pacific ocean</w:t>
            </w:r>
            <w:proofErr w:type="gramEnd"/>
            <w:r w:rsidRPr="00140B5D">
              <w:rPr>
                <w:rFonts w:ascii="Times New Roman" w:eastAsia="Times New Roman" w:hAnsi="Times New Roman" w:cs="Times New Roman"/>
                <w:color w:val="000000"/>
                <w:sz w:val="24"/>
                <w:szCs w:val="24"/>
                <w:lang w:val="en-CA"/>
              </w:rPr>
              <w:t xml:space="preserve"> perch</w:t>
            </w:r>
          </w:p>
        </w:tc>
        <w:tc>
          <w:tcPr>
            <w:tcW w:w="1800" w:type="dxa"/>
            <w:tcBorders>
              <w:top w:val="nil"/>
              <w:left w:val="nil"/>
              <w:bottom w:val="single" w:sz="4" w:space="0" w:color="auto"/>
              <w:right w:val="single" w:sz="4" w:space="0" w:color="auto"/>
            </w:tcBorders>
            <w:shd w:val="clear" w:color="auto" w:fill="auto"/>
            <w:noWrap/>
            <w:vAlign w:val="bottom"/>
            <w:hideMark/>
          </w:tcPr>
          <w:p w14:paraId="00478DC3"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0.67</w:t>
            </w:r>
          </w:p>
        </w:tc>
        <w:tc>
          <w:tcPr>
            <w:tcW w:w="1530" w:type="dxa"/>
            <w:tcBorders>
              <w:top w:val="nil"/>
              <w:left w:val="nil"/>
              <w:bottom w:val="single" w:sz="4" w:space="0" w:color="auto"/>
              <w:right w:val="single" w:sz="4" w:space="0" w:color="auto"/>
            </w:tcBorders>
            <w:shd w:val="clear" w:color="auto" w:fill="auto"/>
            <w:noWrap/>
            <w:vAlign w:val="bottom"/>
            <w:hideMark/>
          </w:tcPr>
          <w:p w14:paraId="541631E7"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51F355F8"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F69327C"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petrale</w:t>
            </w:r>
            <w:proofErr w:type="spellEnd"/>
            <w:r w:rsidRPr="00140B5D">
              <w:rPr>
                <w:rFonts w:ascii="Times New Roman" w:eastAsia="Times New Roman" w:hAnsi="Times New Roman" w:cs="Times New Roman"/>
                <w:color w:val="000000"/>
                <w:sz w:val="24"/>
                <w:szCs w:val="24"/>
                <w:lang w:val="en-CA"/>
              </w:rPr>
              <w:t xml:space="preserve"> sole</w:t>
            </w:r>
          </w:p>
        </w:tc>
        <w:tc>
          <w:tcPr>
            <w:tcW w:w="1800" w:type="dxa"/>
            <w:tcBorders>
              <w:top w:val="nil"/>
              <w:left w:val="nil"/>
              <w:bottom w:val="single" w:sz="4" w:space="0" w:color="auto"/>
              <w:right w:val="single" w:sz="4" w:space="0" w:color="auto"/>
            </w:tcBorders>
            <w:shd w:val="clear" w:color="auto" w:fill="auto"/>
            <w:noWrap/>
            <w:vAlign w:val="bottom"/>
            <w:hideMark/>
          </w:tcPr>
          <w:p w14:paraId="01C2C77F"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25.87</w:t>
            </w:r>
          </w:p>
        </w:tc>
        <w:tc>
          <w:tcPr>
            <w:tcW w:w="1530" w:type="dxa"/>
            <w:tcBorders>
              <w:top w:val="nil"/>
              <w:left w:val="nil"/>
              <w:bottom w:val="single" w:sz="4" w:space="0" w:color="auto"/>
              <w:right w:val="single" w:sz="4" w:space="0" w:color="auto"/>
            </w:tcBorders>
            <w:shd w:val="clear" w:color="auto" w:fill="auto"/>
            <w:noWrap/>
            <w:vAlign w:val="bottom"/>
            <w:hideMark/>
          </w:tcPr>
          <w:p w14:paraId="286BFDC6"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0F539784"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F35EF0B"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rex sole</w:t>
            </w:r>
          </w:p>
        </w:tc>
        <w:tc>
          <w:tcPr>
            <w:tcW w:w="1800" w:type="dxa"/>
            <w:tcBorders>
              <w:top w:val="nil"/>
              <w:left w:val="nil"/>
              <w:bottom w:val="single" w:sz="4" w:space="0" w:color="auto"/>
              <w:right w:val="single" w:sz="4" w:space="0" w:color="auto"/>
            </w:tcBorders>
            <w:shd w:val="clear" w:color="auto" w:fill="auto"/>
            <w:noWrap/>
            <w:vAlign w:val="bottom"/>
            <w:hideMark/>
          </w:tcPr>
          <w:p w14:paraId="53208509"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88.61</w:t>
            </w:r>
          </w:p>
        </w:tc>
        <w:tc>
          <w:tcPr>
            <w:tcW w:w="1530" w:type="dxa"/>
            <w:tcBorders>
              <w:top w:val="nil"/>
              <w:left w:val="nil"/>
              <w:bottom w:val="single" w:sz="4" w:space="0" w:color="auto"/>
              <w:right w:val="single" w:sz="4" w:space="0" w:color="auto"/>
            </w:tcBorders>
            <w:shd w:val="clear" w:color="auto" w:fill="auto"/>
            <w:noWrap/>
            <w:vAlign w:val="bottom"/>
            <w:hideMark/>
          </w:tcPr>
          <w:p w14:paraId="219C96D8"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072C298A"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4E85B87"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sablefish</w:t>
            </w:r>
          </w:p>
        </w:tc>
        <w:tc>
          <w:tcPr>
            <w:tcW w:w="1800" w:type="dxa"/>
            <w:tcBorders>
              <w:top w:val="nil"/>
              <w:left w:val="nil"/>
              <w:bottom w:val="single" w:sz="4" w:space="0" w:color="auto"/>
              <w:right w:val="single" w:sz="4" w:space="0" w:color="auto"/>
            </w:tcBorders>
            <w:shd w:val="clear" w:color="auto" w:fill="auto"/>
            <w:noWrap/>
            <w:vAlign w:val="bottom"/>
            <w:hideMark/>
          </w:tcPr>
          <w:p w14:paraId="310C02D7"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20.23</w:t>
            </w:r>
          </w:p>
        </w:tc>
        <w:tc>
          <w:tcPr>
            <w:tcW w:w="1530" w:type="dxa"/>
            <w:tcBorders>
              <w:top w:val="nil"/>
              <w:left w:val="nil"/>
              <w:bottom w:val="single" w:sz="4" w:space="0" w:color="auto"/>
              <w:right w:val="single" w:sz="4" w:space="0" w:color="auto"/>
            </w:tcBorders>
            <w:shd w:val="clear" w:color="auto" w:fill="auto"/>
            <w:noWrap/>
            <w:vAlign w:val="bottom"/>
            <w:hideMark/>
          </w:tcPr>
          <w:p w14:paraId="34D5BFCF"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08D52534"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4425598"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shortspine</w:t>
            </w:r>
            <w:proofErr w:type="spellEnd"/>
            <w:r w:rsidRPr="00140B5D">
              <w:rPr>
                <w:rFonts w:ascii="Times New Roman" w:eastAsia="Times New Roman" w:hAnsi="Times New Roman" w:cs="Times New Roman"/>
                <w:color w:val="000000"/>
                <w:sz w:val="24"/>
                <w:szCs w:val="24"/>
                <w:lang w:val="en-CA"/>
              </w:rPr>
              <w:t xml:space="preserve"> </w:t>
            </w:r>
            <w:proofErr w:type="spellStart"/>
            <w:r w:rsidRPr="00140B5D">
              <w:rPr>
                <w:rFonts w:ascii="Times New Roman" w:eastAsia="Times New Roman" w:hAnsi="Times New Roman" w:cs="Times New Roman"/>
                <w:color w:val="000000"/>
                <w:sz w:val="24"/>
                <w:szCs w:val="24"/>
                <w:lang w:val="en-CA"/>
              </w:rPr>
              <w:t>thornyhead</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3FDA867B"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35.38</w:t>
            </w:r>
          </w:p>
        </w:tc>
        <w:tc>
          <w:tcPr>
            <w:tcW w:w="1530" w:type="dxa"/>
            <w:tcBorders>
              <w:top w:val="nil"/>
              <w:left w:val="nil"/>
              <w:bottom w:val="single" w:sz="4" w:space="0" w:color="auto"/>
              <w:right w:val="single" w:sz="4" w:space="0" w:color="auto"/>
            </w:tcBorders>
            <w:shd w:val="clear" w:color="auto" w:fill="auto"/>
            <w:noWrap/>
            <w:vAlign w:val="bottom"/>
            <w:hideMark/>
          </w:tcPr>
          <w:p w14:paraId="3D65E37E"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556EF490"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400F9DA"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North Pacific spiny dogfish</w:t>
            </w:r>
          </w:p>
        </w:tc>
        <w:tc>
          <w:tcPr>
            <w:tcW w:w="1800" w:type="dxa"/>
            <w:tcBorders>
              <w:top w:val="nil"/>
              <w:left w:val="nil"/>
              <w:bottom w:val="single" w:sz="4" w:space="0" w:color="auto"/>
              <w:right w:val="single" w:sz="4" w:space="0" w:color="auto"/>
            </w:tcBorders>
            <w:shd w:val="clear" w:color="auto" w:fill="auto"/>
            <w:noWrap/>
            <w:vAlign w:val="bottom"/>
            <w:hideMark/>
          </w:tcPr>
          <w:p w14:paraId="647E28B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38.58</w:t>
            </w:r>
          </w:p>
        </w:tc>
        <w:tc>
          <w:tcPr>
            <w:tcW w:w="1530" w:type="dxa"/>
            <w:tcBorders>
              <w:top w:val="nil"/>
              <w:left w:val="nil"/>
              <w:bottom w:val="single" w:sz="4" w:space="0" w:color="auto"/>
              <w:right w:val="single" w:sz="4" w:space="0" w:color="auto"/>
            </w:tcBorders>
            <w:shd w:val="clear" w:color="auto" w:fill="auto"/>
            <w:noWrap/>
            <w:vAlign w:val="bottom"/>
            <w:hideMark/>
          </w:tcPr>
          <w:p w14:paraId="56ECCC85"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0240E92B"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CA927E2"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proofErr w:type="spellStart"/>
            <w:r w:rsidRPr="00140B5D">
              <w:rPr>
                <w:rFonts w:ascii="Times New Roman" w:eastAsia="Times New Roman" w:hAnsi="Times New Roman" w:cs="Times New Roman"/>
                <w:color w:val="000000"/>
                <w:sz w:val="24"/>
                <w:szCs w:val="24"/>
                <w:lang w:val="en-CA"/>
              </w:rPr>
              <w:t>splitnose</w:t>
            </w:r>
            <w:proofErr w:type="spellEnd"/>
            <w:r w:rsidRPr="00140B5D">
              <w:rPr>
                <w:rFonts w:ascii="Times New Roman" w:eastAsia="Times New Roman" w:hAnsi="Times New Roman" w:cs="Times New Roman"/>
                <w:color w:val="000000"/>
                <w:sz w:val="24"/>
                <w:szCs w:val="24"/>
                <w:lang w:val="en-CA"/>
              </w:rPr>
              <w:t xml:space="preserve"> rockfish</w:t>
            </w:r>
          </w:p>
        </w:tc>
        <w:tc>
          <w:tcPr>
            <w:tcW w:w="1800" w:type="dxa"/>
            <w:tcBorders>
              <w:top w:val="nil"/>
              <w:left w:val="nil"/>
              <w:bottom w:val="single" w:sz="4" w:space="0" w:color="auto"/>
              <w:right w:val="single" w:sz="4" w:space="0" w:color="auto"/>
            </w:tcBorders>
            <w:shd w:val="clear" w:color="auto" w:fill="auto"/>
            <w:noWrap/>
            <w:vAlign w:val="bottom"/>
            <w:hideMark/>
          </w:tcPr>
          <w:p w14:paraId="206BCE56"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1.28</w:t>
            </w:r>
          </w:p>
        </w:tc>
        <w:tc>
          <w:tcPr>
            <w:tcW w:w="1530" w:type="dxa"/>
            <w:tcBorders>
              <w:top w:val="nil"/>
              <w:left w:val="nil"/>
              <w:bottom w:val="single" w:sz="4" w:space="0" w:color="auto"/>
              <w:right w:val="single" w:sz="4" w:space="0" w:color="auto"/>
            </w:tcBorders>
            <w:shd w:val="clear" w:color="auto" w:fill="auto"/>
            <w:noWrap/>
            <w:vAlign w:val="bottom"/>
            <w:hideMark/>
          </w:tcPr>
          <w:p w14:paraId="62D78CC9"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3E1D0F9A"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F3DCA8D"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spotted ratfish</w:t>
            </w:r>
          </w:p>
        </w:tc>
        <w:tc>
          <w:tcPr>
            <w:tcW w:w="1800" w:type="dxa"/>
            <w:tcBorders>
              <w:top w:val="nil"/>
              <w:left w:val="nil"/>
              <w:bottom w:val="single" w:sz="4" w:space="0" w:color="auto"/>
              <w:right w:val="single" w:sz="4" w:space="0" w:color="auto"/>
            </w:tcBorders>
            <w:shd w:val="clear" w:color="auto" w:fill="auto"/>
            <w:noWrap/>
            <w:vAlign w:val="bottom"/>
            <w:hideMark/>
          </w:tcPr>
          <w:p w14:paraId="509031FB"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15.83</w:t>
            </w:r>
          </w:p>
        </w:tc>
        <w:tc>
          <w:tcPr>
            <w:tcW w:w="1530" w:type="dxa"/>
            <w:tcBorders>
              <w:top w:val="nil"/>
              <w:left w:val="nil"/>
              <w:bottom w:val="single" w:sz="4" w:space="0" w:color="auto"/>
              <w:right w:val="single" w:sz="4" w:space="0" w:color="auto"/>
            </w:tcBorders>
            <w:shd w:val="clear" w:color="auto" w:fill="auto"/>
            <w:noWrap/>
            <w:vAlign w:val="bottom"/>
            <w:hideMark/>
          </w:tcPr>
          <w:p w14:paraId="46DA41D9"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r w:rsidR="00140B5D" w:rsidRPr="00140B5D" w14:paraId="4DE2A225" w14:textId="77777777" w:rsidTr="00E23BAC">
        <w:trPr>
          <w:trHeight w:val="32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BEC64C1" w14:textId="77777777" w:rsidR="00140B5D" w:rsidRPr="00140B5D" w:rsidRDefault="00140B5D" w:rsidP="00140B5D">
            <w:pPr>
              <w:spacing w:after="0" w:line="24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widow rockfish</w:t>
            </w:r>
          </w:p>
        </w:tc>
        <w:tc>
          <w:tcPr>
            <w:tcW w:w="1800" w:type="dxa"/>
            <w:tcBorders>
              <w:top w:val="nil"/>
              <w:left w:val="nil"/>
              <w:bottom w:val="single" w:sz="4" w:space="0" w:color="auto"/>
              <w:right w:val="single" w:sz="4" w:space="0" w:color="auto"/>
            </w:tcBorders>
            <w:shd w:val="clear" w:color="auto" w:fill="auto"/>
            <w:noWrap/>
            <w:vAlign w:val="bottom"/>
            <w:hideMark/>
          </w:tcPr>
          <w:p w14:paraId="36E229D7" w14:textId="77777777" w:rsidR="00140B5D" w:rsidRPr="00140B5D" w:rsidRDefault="00140B5D" w:rsidP="00140B5D">
            <w:pPr>
              <w:spacing w:after="0" w:line="240" w:lineRule="auto"/>
              <w:jc w:val="center"/>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5.60</w:t>
            </w:r>
          </w:p>
        </w:tc>
        <w:tc>
          <w:tcPr>
            <w:tcW w:w="1530" w:type="dxa"/>
            <w:tcBorders>
              <w:top w:val="nil"/>
              <w:left w:val="nil"/>
              <w:bottom w:val="single" w:sz="4" w:space="0" w:color="auto"/>
              <w:right w:val="single" w:sz="4" w:space="0" w:color="auto"/>
            </w:tcBorders>
            <w:shd w:val="clear" w:color="auto" w:fill="auto"/>
            <w:noWrap/>
            <w:vAlign w:val="bottom"/>
            <w:hideMark/>
          </w:tcPr>
          <w:p w14:paraId="1D6BDBF9" w14:textId="77777777" w:rsidR="00140B5D" w:rsidRPr="00140B5D" w:rsidRDefault="00140B5D" w:rsidP="00140B5D">
            <w:pPr>
              <w:spacing w:after="0" w:line="240" w:lineRule="auto"/>
              <w:jc w:val="center"/>
              <w:rPr>
                <w:rFonts w:ascii="Times New Roman" w:eastAsia="Times New Roman" w:hAnsi="Times New Roman" w:cs="Times New Roman"/>
                <w:b/>
                <w:color w:val="000000"/>
                <w:sz w:val="24"/>
                <w:szCs w:val="24"/>
                <w:lang w:val="en-CA"/>
              </w:rPr>
            </w:pPr>
            <w:r w:rsidRPr="00140B5D">
              <w:rPr>
                <w:rFonts w:ascii="Times New Roman" w:eastAsia="Times New Roman" w:hAnsi="Times New Roman" w:cs="Times New Roman"/>
                <w:b/>
                <w:color w:val="000000"/>
                <w:sz w:val="24"/>
                <w:szCs w:val="24"/>
                <w:lang w:val="en-CA"/>
              </w:rPr>
              <w:t>0.00</w:t>
            </w:r>
          </w:p>
        </w:tc>
      </w:tr>
    </w:tbl>
    <w:p w14:paraId="0A73323F" w14:textId="77777777" w:rsidR="00140B5D" w:rsidRPr="00140B5D" w:rsidRDefault="00140B5D" w:rsidP="00140B5D">
      <w:pPr>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br w:type="page"/>
      </w:r>
    </w:p>
    <w:p w14:paraId="005B5556" w14:textId="77777777" w:rsidR="00140B5D" w:rsidRPr="00140B5D" w:rsidRDefault="00140B5D" w:rsidP="00140B5D">
      <w:pPr>
        <w:spacing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lastRenderedPageBreak/>
        <w:t>APPENDIX FIGURES</w:t>
      </w:r>
    </w:p>
    <w:p w14:paraId="4AE56B6E" w14:textId="77777777" w:rsidR="00140B5D" w:rsidRPr="00140B5D" w:rsidRDefault="00140B5D" w:rsidP="00140B5D">
      <w:pPr>
        <w:spacing w:before="100" w:after="100" w:line="48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noProof/>
          <w:color w:val="000000"/>
          <w:sz w:val="24"/>
          <w:szCs w:val="24"/>
        </w:rPr>
        <w:drawing>
          <wp:inline distT="0" distB="0" distL="0" distR="0" wp14:anchorId="53477C20" wp14:editId="7871B642">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43600"/>
                    </a:xfrm>
                    <a:prstGeom prst="rect">
                      <a:avLst/>
                    </a:prstGeom>
                  </pic:spPr>
                </pic:pic>
              </a:graphicData>
            </a:graphic>
          </wp:inline>
        </w:drawing>
      </w:r>
    </w:p>
    <w:p w14:paraId="5E5734BA" w14:textId="77777777" w:rsidR="00140B5D" w:rsidRPr="00140B5D" w:rsidRDefault="00140B5D" w:rsidP="00140B5D">
      <w:pPr>
        <w:spacing w:before="100" w:after="100" w:line="480" w:lineRule="auto"/>
        <w:rPr>
          <w:rFonts w:ascii="Times New Roman" w:eastAsia="Times New Roman" w:hAnsi="Times New Roman" w:cs="Times New Roman"/>
          <w:color w:val="000000"/>
          <w:sz w:val="24"/>
          <w:szCs w:val="24"/>
          <w:lang w:val="en-CA"/>
        </w:rPr>
      </w:pPr>
      <w:r w:rsidRPr="00140B5D">
        <w:rPr>
          <w:rFonts w:ascii="Times New Roman" w:eastAsia="Times New Roman" w:hAnsi="Times New Roman" w:cs="Times New Roman"/>
          <w:color w:val="000000"/>
          <w:sz w:val="24"/>
          <w:szCs w:val="24"/>
          <w:lang w:val="en-CA"/>
        </w:rPr>
        <w:t xml:space="preserve">Fig. S1. Estimates of linear trend in a generalized linear mixed model. Plots are based on 1000 simulated data sets, </w:t>
      </w:r>
      <w:proofErr w:type="gramStart"/>
      <w:r w:rsidRPr="00140B5D">
        <w:rPr>
          <w:rFonts w:ascii="Times New Roman" w:eastAsia="Times New Roman" w:hAnsi="Times New Roman" w:cs="Times New Roman"/>
          <w:color w:val="000000"/>
          <w:sz w:val="24"/>
          <w:szCs w:val="24"/>
          <w:lang w:val="en-CA"/>
        </w:rPr>
        <w:t>15 time</w:t>
      </w:r>
      <w:proofErr w:type="gramEnd"/>
      <w:r w:rsidRPr="00140B5D">
        <w:rPr>
          <w:rFonts w:ascii="Times New Roman" w:eastAsia="Times New Roman" w:hAnsi="Times New Roman" w:cs="Times New Roman"/>
          <w:color w:val="000000"/>
          <w:sz w:val="24"/>
          <w:szCs w:val="24"/>
          <w:lang w:val="en-CA"/>
        </w:rPr>
        <w:t xml:space="preserve"> steps each, with multiple observations (n=2) every other time step. The underlying model included both a linear trend (with magnitude </w:t>
      </w:r>
      <w:proofErr w:type="gramStart"/>
      <w:r w:rsidRPr="00140B5D">
        <w:rPr>
          <w:rFonts w:ascii="Times New Roman" w:eastAsia="Times New Roman" w:hAnsi="Times New Roman" w:cs="Times New Roman"/>
          <w:color w:val="000000"/>
          <w:sz w:val="24"/>
          <w:szCs w:val="24"/>
          <w:lang w:val="en-CA"/>
        </w:rPr>
        <w:t>B[</w:t>
      </w:r>
      <w:proofErr w:type="gramEnd"/>
      <w:r w:rsidRPr="00140B5D">
        <w:rPr>
          <w:rFonts w:ascii="Times New Roman" w:eastAsia="Times New Roman" w:hAnsi="Times New Roman" w:cs="Times New Roman"/>
          <w:color w:val="000000"/>
          <w:sz w:val="24"/>
          <w:szCs w:val="24"/>
          <w:lang w:val="en-CA"/>
        </w:rPr>
        <w:t xml:space="preserve">1]) and varying degrees of inter-annual variability (with magnitude determined by the random effect σ, the standard deviation of the temporal random effects). Two estimation models were fit to each of the 1000 </w:t>
      </w:r>
      <w:r w:rsidRPr="00140B5D">
        <w:rPr>
          <w:rFonts w:ascii="Times New Roman" w:eastAsia="Times New Roman" w:hAnsi="Times New Roman" w:cs="Times New Roman"/>
          <w:color w:val="000000"/>
          <w:sz w:val="24"/>
          <w:szCs w:val="24"/>
          <w:lang w:val="en-CA"/>
        </w:rPr>
        <w:lastRenderedPageBreak/>
        <w:t>datasets: (1) a GLMM that included random effects, but not an explicit trend ('Trend estimated post-hoc') and (2) a GLMM that included both random effects and linear trend. For the post-hoc model, a trend estimate was generated by regressing time against the estimated temporal random effects. For both models, we calculated the bias of the trend estimated versus the known value.</w:t>
      </w:r>
    </w:p>
    <w:p w14:paraId="528E9CA9" w14:textId="77777777" w:rsidR="00140B5D" w:rsidRPr="00140B5D" w:rsidRDefault="00140B5D" w:rsidP="00140B5D">
      <w:pPr>
        <w:spacing w:line="480" w:lineRule="auto"/>
        <w:rPr>
          <w:rFonts w:ascii="Times New Roman" w:eastAsia="Times New Roman" w:hAnsi="Times New Roman" w:cs="Times New Roman"/>
          <w:color w:val="000000"/>
          <w:sz w:val="24"/>
          <w:szCs w:val="24"/>
          <w:lang w:val="en-CA"/>
        </w:rPr>
      </w:pPr>
    </w:p>
    <w:p w14:paraId="441CD81C" w14:textId="77777777" w:rsidR="00140B5D" w:rsidRPr="00140B5D" w:rsidRDefault="00140B5D" w:rsidP="00140B5D">
      <w:pPr>
        <w:spacing w:before="100" w:after="100"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color w:val="000000"/>
          <w:sz w:val="24"/>
          <w:szCs w:val="24"/>
          <w:lang w:val="en-CA"/>
        </w:rPr>
        <w:t xml:space="preserve">Fig. S2. </w:t>
      </w:r>
      <w:r w:rsidRPr="00140B5D">
        <w:rPr>
          <w:rFonts w:ascii="Times New Roman" w:eastAsia="Times New Roman" w:hAnsi="Times New Roman" w:cs="Times New Roman"/>
          <w:sz w:val="24"/>
          <w:szCs w:val="24"/>
          <w:lang w:val="en-CA"/>
        </w:rPr>
        <w:t>Spatial and temporal patterns of predicted density for additional species not shown in Figure 5 of the main text. The first column shows maps of the predicted spatial trend (slope of log density across years). The second shows how each spatial location groups with a unique cluster of latitude and spatial trend. The third column represents the mean density over all years (in units of kg/km</w:t>
      </w:r>
      <w:r w:rsidRPr="00140B5D">
        <w:rPr>
          <w:rFonts w:ascii="Times New Roman" w:eastAsia="Times New Roman" w:hAnsi="Times New Roman" w:cs="Times New Roman"/>
          <w:sz w:val="24"/>
          <w:szCs w:val="24"/>
          <w:vertAlign w:val="superscript"/>
          <w:lang w:val="en-CA"/>
        </w:rPr>
        <w:t>2</w:t>
      </w:r>
      <w:r w:rsidRPr="00140B5D">
        <w:rPr>
          <w:rFonts w:ascii="Times New Roman" w:eastAsia="Times New Roman" w:hAnsi="Times New Roman" w:cs="Times New Roman"/>
          <w:sz w:val="24"/>
          <w:szCs w:val="24"/>
          <w:lang w:val="en-CA"/>
        </w:rPr>
        <w:t xml:space="preserve"> on a log scale). The fourth column shows the time series of the center of gravity (COG), or latitude weighted by density, with 95% confidence intervals. The black line with grey interval represents the COG calculated from predicted densities coastwide, whereas the colored lines represent the COGs for each unique biogeographic region (separated by Cape Mendocino, California, in the north; Point Conception, California, in the south). Line color represents the proportion of a species’ relative biomass in a given region. Note that for Pacific Ocean perch, the coastwide COG time series is completely overlapped by the northern regional COG.</w:t>
      </w:r>
    </w:p>
    <w:p w14:paraId="219B8669" w14:textId="77777777" w:rsidR="00140B5D" w:rsidRPr="00140B5D" w:rsidRDefault="00140B5D" w:rsidP="00140B5D">
      <w:pPr>
        <w:spacing w:before="100" w:after="100"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[Figure attached as PDF]</w:t>
      </w:r>
    </w:p>
    <w:p w14:paraId="6680349F" w14:textId="77777777" w:rsidR="00140B5D" w:rsidRPr="00140B5D" w:rsidRDefault="00140B5D" w:rsidP="00140B5D">
      <w:pPr>
        <w:spacing w:before="100" w:after="100" w:line="480" w:lineRule="auto"/>
        <w:rPr>
          <w:rFonts w:ascii="Times New Roman" w:eastAsia="Times New Roman" w:hAnsi="Times New Roman" w:cs="Times New Roman"/>
          <w:sz w:val="24"/>
          <w:szCs w:val="24"/>
          <w:lang w:val="en-CA"/>
        </w:rPr>
      </w:pPr>
    </w:p>
    <w:p w14:paraId="5F6FA6BB" w14:textId="77777777" w:rsidR="00140B5D" w:rsidRPr="00140B5D" w:rsidRDefault="00140B5D" w:rsidP="00140B5D">
      <w:pPr>
        <w:spacing w:before="100" w:after="100"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color w:val="000000"/>
          <w:sz w:val="24"/>
          <w:szCs w:val="24"/>
          <w:lang w:val="en-CA"/>
        </w:rPr>
        <w:t xml:space="preserve">Fig. S3. Predicted density maps for the full study region by year for all species </w:t>
      </w:r>
      <w:r w:rsidRPr="00140B5D">
        <w:rPr>
          <w:rFonts w:ascii="Times New Roman" w:eastAsia="Times New Roman" w:hAnsi="Times New Roman" w:cs="Times New Roman"/>
          <w:sz w:val="24"/>
          <w:szCs w:val="24"/>
          <w:lang w:val="en-CA"/>
        </w:rPr>
        <w:t>(in units of kg/km</w:t>
      </w:r>
      <w:r w:rsidRPr="00140B5D">
        <w:rPr>
          <w:rFonts w:ascii="Times New Roman" w:eastAsia="Times New Roman" w:hAnsi="Times New Roman" w:cs="Times New Roman"/>
          <w:sz w:val="24"/>
          <w:szCs w:val="24"/>
          <w:vertAlign w:val="superscript"/>
          <w:lang w:val="en-CA"/>
        </w:rPr>
        <w:t>2</w:t>
      </w:r>
      <w:r w:rsidRPr="00140B5D">
        <w:rPr>
          <w:rFonts w:ascii="Times New Roman" w:eastAsia="Times New Roman" w:hAnsi="Times New Roman" w:cs="Times New Roman"/>
          <w:sz w:val="24"/>
          <w:szCs w:val="24"/>
          <w:lang w:val="en-CA"/>
        </w:rPr>
        <w:t xml:space="preserve"> on a log scale). Note that coordinates are scaled to 10s of km.</w:t>
      </w:r>
    </w:p>
    <w:p w14:paraId="595C2E25" w14:textId="77777777" w:rsidR="00140B5D" w:rsidRPr="00140B5D" w:rsidRDefault="00140B5D" w:rsidP="00140B5D">
      <w:pPr>
        <w:spacing w:before="100" w:after="100" w:line="480" w:lineRule="auto"/>
        <w:rPr>
          <w:rFonts w:ascii="Times New Roman" w:eastAsia="Times New Roman" w:hAnsi="Times New Roman" w:cs="Times New Roman"/>
          <w:sz w:val="24"/>
          <w:szCs w:val="24"/>
          <w:lang w:val="en-CA"/>
        </w:rPr>
      </w:pPr>
      <w:r w:rsidRPr="00140B5D">
        <w:rPr>
          <w:rFonts w:ascii="Times New Roman" w:eastAsia="Times New Roman" w:hAnsi="Times New Roman" w:cs="Times New Roman"/>
          <w:sz w:val="24"/>
          <w:szCs w:val="24"/>
          <w:lang w:val="en-CA"/>
        </w:rPr>
        <w:t>[Figure attached as PDF]</w:t>
      </w:r>
    </w:p>
    <w:p w14:paraId="406335F5" w14:textId="77777777" w:rsidR="00D80546" w:rsidRDefault="00D80546"/>
    <w:sectPr w:rsidR="00D80546" w:rsidSect="00E23BAC">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A9001" w14:textId="77777777" w:rsidR="006262C0" w:rsidRDefault="006262C0">
      <w:pPr>
        <w:spacing w:after="0" w:line="240" w:lineRule="auto"/>
      </w:pPr>
      <w:r>
        <w:separator/>
      </w:r>
    </w:p>
  </w:endnote>
  <w:endnote w:type="continuationSeparator" w:id="0">
    <w:p w14:paraId="04FAE48C" w14:textId="77777777" w:rsidR="006262C0" w:rsidRDefault="0062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auto"/>
    <w:pitch w:val="variable"/>
    <w:sig w:usb0="00000003" w:usb1="00000000" w:usb2="00000000" w:usb3="00000000" w:csb0="00000007"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713485"/>
      <w:docPartObj>
        <w:docPartGallery w:val="Page Numbers (Bottom of Page)"/>
        <w:docPartUnique/>
      </w:docPartObj>
    </w:sdtPr>
    <w:sdtEndPr>
      <w:rPr>
        <w:noProof/>
      </w:rPr>
    </w:sdtEndPr>
    <w:sdtContent>
      <w:p w14:paraId="2F3977A5" w14:textId="77777777" w:rsidR="00E23BAC" w:rsidRDefault="00E23BA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AAFBD3F" w14:textId="77777777" w:rsidR="00E23BAC" w:rsidRDefault="00E23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2C5F1" w14:textId="77777777" w:rsidR="006262C0" w:rsidRDefault="006262C0">
      <w:pPr>
        <w:spacing w:after="0" w:line="240" w:lineRule="auto"/>
      </w:pPr>
      <w:r>
        <w:separator/>
      </w:r>
    </w:p>
  </w:footnote>
  <w:footnote w:type="continuationSeparator" w:id="0">
    <w:p w14:paraId="17A3425D" w14:textId="77777777" w:rsidR="006262C0" w:rsidRDefault="00626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B5D"/>
    <w:rsid w:val="00084324"/>
    <w:rsid w:val="000E779A"/>
    <w:rsid w:val="00140B5D"/>
    <w:rsid w:val="003103A7"/>
    <w:rsid w:val="003F6EE6"/>
    <w:rsid w:val="004E0A1A"/>
    <w:rsid w:val="006262C0"/>
    <w:rsid w:val="007B3910"/>
    <w:rsid w:val="00A64E21"/>
    <w:rsid w:val="00D80546"/>
    <w:rsid w:val="00E23BAC"/>
    <w:rsid w:val="00E4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35B2"/>
  <w15:chartTrackingRefBased/>
  <w15:docId w15:val="{D092ABE3-16E0-4041-B619-21A0A6F4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B5D"/>
    <w:rPr>
      <w:sz w:val="16"/>
      <w:szCs w:val="16"/>
    </w:rPr>
  </w:style>
  <w:style w:type="paragraph" w:styleId="CommentText">
    <w:name w:val="annotation text"/>
    <w:basedOn w:val="Normal"/>
    <w:link w:val="CommentTextChar"/>
    <w:uiPriority w:val="99"/>
    <w:semiHidden/>
    <w:unhideWhenUsed/>
    <w:rsid w:val="00140B5D"/>
    <w:pPr>
      <w:spacing w:after="0" w:line="240" w:lineRule="auto"/>
    </w:pPr>
    <w:rPr>
      <w:sz w:val="20"/>
      <w:szCs w:val="20"/>
    </w:rPr>
  </w:style>
  <w:style w:type="character" w:customStyle="1" w:styleId="CommentTextChar">
    <w:name w:val="Comment Text Char"/>
    <w:basedOn w:val="DefaultParagraphFont"/>
    <w:link w:val="CommentText"/>
    <w:uiPriority w:val="99"/>
    <w:semiHidden/>
    <w:rsid w:val="00140B5D"/>
    <w:rPr>
      <w:sz w:val="20"/>
      <w:szCs w:val="20"/>
    </w:rPr>
  </w:style>
  <w:style w:type="table" w:styleId="TableGrid">
    <w:name w:val="Table Grid"/>
    <w:basedOn w:val="TableNormal"/>
    <w:uiPriority w:val="39"/>
    <w:rsid w:val="00140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0B5D"/>
    <w:pPr>
      <w:tabs>
        <w:tab w:val="center" w:pos="4680"/>
        <w:tab w:val="right" w:pos="9360"/>
      </w:tabs>
      <w:spacing w:after="0" w:line="240" w:lineRule="auto"/>
    </w:pPr>
    <w:rPr>
      <w:rFonts w:ascii="Times New Roman" w:eastAsia="Times New Roman" w:hAnsi="Times New Roman" w:cs="Times New Roman"/>
      <w:sz w:val="24"/>
      <w:szCs w:val="24"/>
      <w:lang w:val="en-CA"/>
    </w:rPr>
  </w:style>
  <w:style w:type="character" w:customStyle="1" w:styleId="FooterChar">
    <w:name w:val="Footer Char"/>
    <w:basedOn w:val="DefaultParagraphFont"/>
    <w:link w:val="Footer"/>
    <w:uiPriority w:val="99"/>
    <w:rsid w:val="00140B5D"/>
    <w:rPr>
      <w:rFonts w:ascii="Times New Roman" w:eastAsia="Times New Roman" w:hAnsi="Times New Roman" w:cs="Times New Roman"/>
      <w:sz w:val="24"/>
      <w:szCs w:val="24"/>
      <w:lang w:val="en-CA"/>
    </w:rPr>
  </w:style>
  <w:style w:type="paragraph" w:styleId="BalloonText">
    <w:name w:val="Balloon Text"/>
    <w:basedOn w:val="Normal"/>
    <w:link w:val="BalloonTextChar"/>
    <w:uiPriority w:val="99"/>
    <w:semiHidden/>
    <w:unhideWhenUsed/>
    <w:rsid w:val="00140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B5D"/>
    <w:rPr>
      <w:rFonts w:ascii="Segoe UI" w:hAnsi="Segoe UI" w:cs="Segoe UI"/>
      <w:sz w:val="18"/>
      <w:szCs w:val="18"/>
    </w:rPr>
  </w:style>
  <w:style w:type="character" w:styleId="LineNumber">
    <w:name w:val="line number"/>
    <w:basedOn w:val="DefaultParagraphFont"/>
    <w:uiPriority w:val="99"/>
    <w:semiHidden/>
    <w:unhideWhenUsed/>
    <w:rsid w:val="00140B5D"/>
  </w:style>
  <w:style w:type="character" w:styleId="PlaceholderText">
    <w:name w:val="Placeholder Text"/>
    <w:basedOn w:val="DefaultParagraphFont"/>
    <w:uiPriority w:val="99"/>
    <w:semiHidden/>
    <w:rsid w:val="000E779A"/>
    <w:rPr>
      <w:color w:val="808080"/>
    </w:rPr>
  </w:style>
  <w:style w:type="character" w:styleId="Hyperlink">
    <w:name w:val="Hyperlink"/>
    <w:basedOn w:val="DefaultParagraphFont"/>
    <w:uiPriority w:val="99"/>
    <w:semiHidden/>
    <w:unhideWhenUsed/>
    <w:rsid w:val="00084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304890">
      <w:bodyDiv w:val="1"/>
      <w:marLeft w:val="0"/>
      <w:marRight w:val="0"/>
      <w:marTop w:val="0"/>
      <w:marBottom w:val="0"/>
      <w:divBdr>
        <w:top w:val="none" w:sz="0" w:space="0" w:color="auto"/>
        <w:left w:val="none" w:sz="0" w:space="0" w:color="auto"/>
        <w:bottom w:val="none" w:sz="0" w:space="0" w:color="auto"/>
        <w:right w:val="none" w:sz="0" w:space="0" w:color="auto"/>
      </w:divBdr>
    </w:div>
    <w:div w:id="208189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te-spatialindicators/spatial-tren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Eric Ward</cp:lastModifiedBy>
  <cp:revision>2</cp:revision>
  <dcterms:created xsi:type="dcterms:W3CDTF">2020-06-16T23:09:00Z</dcterms:created>
  <dcterms:modified xsi:type="dcterms:W3CDTF">2020-06-22T13:37:00Z</dcterms:modified>
</cp:coreProperties>
</file>